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55E2" w14:textId="77777777" w:rsidR="005B7A3E" w:rsidRDefault="005B7A3E">
      <w:pPr>
        <w:spacing w:after="0" w:line="240" w:lineRule="auto"/>
        <w:ind w:left="3540"/>
        <w:contextualSpacing/>
        <w:rPr>
          <w:rFonts w:ascii="Times New Roman" w:hAnsi="Times New Roman"/>
          <w:b/>
          <w:spacing w:val="5"/>
          <w:sz w:val="24"/>
          <w:szCs w:val="52"/>
        </w:rPr>
      </w:pPr>
    </w:p>
    <w:p w14:paraId="1E977A39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 w14:paraId="34389C3F" w14:textId="77777777" w:rsidR="005B7A3E" w:rsidRDefault="00CF074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28/03/2017</w:t>
      </w:r>
    </w:p>
    <w:p w14:paraId="7ACEF7EC" w14:textId="77777777" w:rsidR="005B7A3E" w:rsidRDefault="005B7A3E"/>
    <w:p w14:paraId="710A0D2C" w14:textId="77777777" w:rsidR="005B7A3E" w:rsidRDefault="00CF0747">
      <w:r>
        <w:t xml:space="preserve">Información de prueba Información de </w:t>
      </w:r>
      <w:commentRangeStart w:id="0"/>
      <w:r>
        <w:t>prueba</w:t>
      </w:r>
      <w:commentRangeEnd w:id="0"/>
      <w:r>
        <w:commentReference w:id="0"/>
      </w:r>
    </w:p>
    <w:p w14:paraId="29A83551" w14:textId="77777777" w:rsidR="005B7A3E" w:rsidRDefault="00CF0747">
      <w:r>
        <w:t>Información de prueba</w:t>
      </w:r>
    </w:p>
    <w:p w14:paraId="3512204B" w14:textId="77777777" w:rsidR="005B7A3E" w:rsidRDefault="00CF0747">
      <w:r>
        <w:t>Información de prueba</w:t>
      </w:r>
    </w:p>
    <w:p w14:paraId="136DBC1C" w14:textId="77777777" w:rsidR="005B7A3E" w:rsidRDefault="00CF0747">
      <w:r>
        <w:t>Información de prueba</w:t>
      </w:r>
    </w:p>
    <w:p w14:paraId="73D62FFF" w14:textId="77777777" w:rsidR="005B7A3E" w:rsidRDefault="00CF0747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27F3325" wp14:editId="74D9FF16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FC41D2" w14:textId="77777777" w:rsidR="005B7A3E" w:rsidRDefault="005B7A3E"/>
    <w:p w14:paraId="3A75FC9E" w14:textId="77777777" w:rsidR="005B7A3E" w:rsidRDefault="005B7A3E"/>
    <w:p w14:paraId="5B68FF74" w14:textId="77777777" w:rsidR="005B7A3E" w:rsidRDefault="005B7A3E"/>
    <w:p w14:paraId="661CFEF9" w14:textId="77777777" w:rsidR="005B7A3E" w:rsidRDefault="005B7A3E"/>
    <w:p w14:paraId="016E7DA3" w14:textId="77777777" w:rsidR="005B7A3E" w:rsidRDefault="005B7A3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763"/>
        <w:gridCol w:w="1763"/>
        <w:gridCol w:w="1778"/>
        <w:gridCol w:w="1767"/>
        <w:gridCol w:w="1757"/>
      </w:tblGrid>
      <w:tr w:rsidR="005B7A3E" w14:paraId="7828A73A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68E44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1C7515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C49CAF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BB8C9D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0E2EDC" w14:textId="77777777" w:rsidR="005B7A3E" w:rsidRDefault="00CF0747">
            <w:pPr>
              <w:spacing w:after="0"/>
              <w:rPr>
                <w:b/>
              </w:rPr>
            </w:pPr>
            <w:r>
              <w:rPr>
                <w:b/>
              </w:rPr>
              <w:t>Plazo</w:t>
            </w:r>
          </w:p>
        </w:tc>
      </w:tr>
      <w:tr w:rsidR="005B7A3E" w14:paraId="3DB2A9E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A45F32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E4D636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FA8F50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58C4A8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7D3DA4" w14:textId="77777777" w:rsidR="005B7A3E" w:rsidRDefault="00CF0747">
            <w:pPr>
              <w:spacing w:after="0"/>
            </w:pPr>
            <w:r>
              <w:t>5</w:t>
            </w:r>
          </w:p>
        </w:tc>
      </w:tr>
      <w:tr w:rsidR="005B7A3E" w14:paraId="6DD17DA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2CB6FF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75115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26A24D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2D3546" w14:textId="77777777" w:rsidR="005B7A3E" w:rsidRDefault="00CF0747">
            <w:pPr>
              <w:spacing w:after="0"/>
            </w:pPr>
            <w: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174FB" w14:textId="77777777" w:rsidR="005B7A3E" w:rsidRDefault="00CF0747">
            <w:pPr>
              <w:spacing w:after="0"/>
            </w:pPr>
            <w:r>
              <w:t>4</w:t>
            </w:r>
          </w:p>
        </w:tc>
      </w:tr>
      <w:tr w:rsidR="005B7A3E" w14:paraId="1AD97E06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E398D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828D98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7EE2FA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D653BB" w14:textId="77777777" w:rsidR="005B7A3E" w:rsidRDefault="00CF0747">
            <w:pPr>
              <w:spacing w:after="0"/>
            </w:pPr>
            <w: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570EA5" w14:textId="77777777" w:rsidR="005B7A3E" w:rsidRDefault="00CF0747">
            <w:pPr>
              <w:spacing w:after="0"/>
            </w:pPr>
            <w:r>
              <w:t>6</w:t>
            </w:r>
          </w:p>
        </w:tc>
      </w:tr>
      <w:tr w:rsidR="005B7A3E" w14:paraId="7298C292" w14:textId="77777777"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C47ADB" w14:textId="77777777" w:rsidR="005B7A3E" w:rsidRDefault="005B7A3E">
            <w:pPr>
              <w:pStyle w:val="Prrafodelista"/>
              <w:numPr>
                <w:ilvl w:val="0"/>
                <w:numId w:val="1"/>
              </w:numPr>
              <w:spacing w:after="0"/>
            </w:pP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A9F2C3" w14:textId="77777777" w:rsidR="005B7A3E" w:rsidRDefault="00CF0747">
            <w:pPr>
              <w:spacing w:after="0"/>
            </w:pPr>
            <w: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D2D618" w14:textId="77777777" w:rsidR="005B7A3E" w:rsidRDefault="00CF0747">
            <w:pPr>
              <w:spacing w:after="0"/>
            </w:pPr>
            <w: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C137C" w14:textId="77777777" w:rsidR="005B7A3E" w:rsidRDefault="00CF0747">
            <w:pPr>
              <w:spacing w:after="0"/>
            </w:pPr>
            <w: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461CD" w14:textId="77777777" w:rsidR="005B7A3E" w:rsidRDefault="00CF0747">
            <w:pPr>
              <w:spacing w:after="0"/>
            </w:pPr>
            <w:r>
              <w:t>7</w:t>
            </w:r>
          </w:p>
        </w:tc>
      </w:tr>
    </w:tbl>
    <w:p w14:paraId="696D57B8" w14:textId="77777777" w:rsidR="005B7A3E" w:rsidRDefault="005B7A3E"/>
    <w:p w14:paraId="22CB1147" w14:textId="77777777" w:rsidR="005B7A3E" w:rsidRDefault="005B7A3E"/>
    <w:p w14:paraId="636285B1" w14:textId="77777777" w:rsidR="005B7A3E" w:rsidRDefault="00CF0747">
      <w:r>
        <w:t xml:space="preserve">Información de prueba Información de prueba Información de prueba Información de prueba </w:t>
      </w:r>
      <w:ins w:id="1" w:author="Paúl Baldeón" w:date="2013-04-22T17:04:00Z">
        <w:r>
          <w:t>Aumentar la frase siguiente</w:t>
        </w:r>
      </w:ins>
    </w:p>
    <w:p w14:paraId="55AFBA48" w14:textId="77777777" w:rsidR="005B7A3E" w:rsidRDefault="00CF0747">
      <w:r>
        <w:t>Información de prueba Información de prueba</w:t>
      </w:r>
    </w:p>
    <w:p w14:paraId="518A33F9" w14:textId="77777777" w:rsidR="005B7A3E" w:rsidRDefault="00CF0747">
      <w:del w:id="2" w:author="Paúl Baldeón" w:date="2013-04-22T17:04:00Z">
        <w:r>
          <w:delText>Información de prueba</w:delText>
        </w:r>
      </w:del>
    </w:p>
    <w:p w14:paraId="3DF8ACCD" w14:textId="77777777" w:rsidR="005B7A3E" w:rsidRDefault="00CF0747">
      <w:r>
        <w:lastRenderedPageBreak/>
        <w:t>Información de prueba</w:t>
      </w:r>
    </w:p>
    <w:p w14:paraId="080A0A0B" w14:textId="77777777" w:rsidR="005B7A3E" w:rsidRDefault="00CF0747">
      <w:r>
        <w:t>Información de prueba</w:t>
      </w:r>
    </w:p>
    <w:p w14:paraId="04300C1C" w14:textId="77777777" w:rsidR="005B7A3E" w:rsidRDefault="00CF0747">
      <w:r>
        <w:t xml:space="preserve"> Información de prueba Información de prueba Información de prueba Información de prueba</w:t>
      </w:r>
    </w:p>
    <w:p w14:paraId="424D45EB" w14:textId="77777777" w:rsidR="005B7A3E" w:rsidRDefault="00CF0747">
      <w:r>
        <w:t>Información de prueba Información de prueba</w:t>
      </w:r>
    </w:p>
    <w:p w14:paraId="2980279B" w14:textId="77777777" w:rsidR="005B7A3E" w:rsidRDefault="00CF0747">
      <w:r>
        <w:t>Información de prueba</w:t>
      </w:r>
    </w:p>
    <w:p w14:paraId="347C39FB" w14:textId="77777777" w:rsidR="005B7A3E" w:rsidRDefault="00CF0747">
      <w:r>
        <w:t xml:space="preserve"> Información de prueba Información de </w:t>
      </w:r>
      <w:commentRangeStart w:id="3"/>
      <w:r>
        <w:t>prueba</w:t>
      </w:r>
      <w:commentRangeEnd w:id="3"/>
      <w:r>
        <w:commentReference w:id="3"/>
      </w:r>
      <w:r>
        <w:t xml:space="preserve"> Información de prueba Información de prueba</w:t>
      </w:r>
    </w:p>
    <w:p w14:paraId="1CC90F67" w14:textId="44722183" w:rsidR="005B7A3E" w:rsidRDefault="00234FFE">
      <w:r>
        <w:t>Enviado para revisión a Patricio.</w:t>
      </w:r>
    </w:p>
    <w:p w14:paraId="6860A540" w14:textId="419D103C" w:rsidR="005B7A3E" w:rsidRDefault="00451E98">
      <w:r>
        <w:t>Revisado por patricio</w:t>
      </w:r>
    </w:p>
    <w:p w14:paraId="78B7E36F" w14:textId="77777777" w:rsidR="00451E98" w:rsidRDefault="00451E98">
      <w:bookmarkStart w:id="4" w:name="_GoBack"/>
      <w:bookmarkEnd w:id="4"/>
    </w:p>
    <w:p w14:paraId="5EB0895A" w14:textId="77777777" w:rsidR="005B7A3E" w:rsidRDefault="005B7A3E"/>
    <w:p w14:paraId="35921A43" w14:textId="77777777" w:rsidR="005B7A3E" w:rsidRDefault="005B7A3E"/>
    <w:p w14:paraId="41064AA4" w14:textId="77777777" w:rsidR="005B7A3E" w:rsidRDefault="005B7A3E"/>
    <w:p w14:paraId="296A484D" w14:textId="77777777" w:rsidR="005B7A3E" w:rsidRDefault="005B7A3E"/>
    <w:p w14:paraId="6D6479D4" w14:textId="77777777" w:rsidR="005B7A3E" w:rsidRDefault="005B7A3E"/>
    <w:p w14:paraId="42A29B46" w14:textId="77777777" w:rsidR="005B7A3E" w:rsidRDefault="005B7A3E"/>
    <w:p w14:paraId="732B9D93" w14:textId="77777777" w:rsidR="005B7A3E" w:rsidRDefault="005B7A3E"/>
    <w:p w14:paraId="6B4905BD" w14:textId="77777777" w:rsidR="005B7A3E" w:rsidRDefault="005B7A3E"/>
    <w:p w14:paraId="6B6E0EE1" w14:textId="77777777" w:rsidR="005B7A3E" w:rsidRDefault="005B7A3E"/>
    <w:p w14:paraId="783DCB3D" w14:textId="77777777" w:rsidR="005B7A3E" w:rsidRDefault="005B7A3E"/>
    <w:p w14:paraId="75AAECF3" w14:textId="77777777" w:rsidR="005B7A3E" w:rsidRDefault="00CF074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 w14:paraId="395127FB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9778BD7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7A3CB821" w14:textId="77777777" w:rsidR="005B7A3E" w:rsidRDefault="005B7A3E">
      <w:pPr>
        <w:spacing w:after="0" w:line="240" w:lineRule="auto"/>
        <w:jc w:val="both"/>
        <w:rPr>
          <w:rFonts w:ascii="Times New Roman" w:hAnsi="Times New Roman"/>
        </w:rPr>
      </w:pPr>
    </w:p>
    <w:p w14:paraId="0670C21A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2ED31984" w14:textId="77777777" w:rsidR="005B7A3E" w:rsidRDefault="005B7A3E">
      <w:pPr>
        <w:spacing w:after="0" w:line="240" w:lineRule="auto"/>
        <w:jc w:val="center"/>
        <w:rPr>
          <w:rFonts w:ascii="Times New Roman" w:hAnsi="Times New Roman"/>
        </w:rPr>
      </w:pPr>
    </w:p>
    <w:p w14:paraId="7386AE06" w14:textId="77777777" w:rsidR="005B7A3E" w:rsidRDefault="00CF0747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 w14:paraId="10CF0A8D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 w14:paraId="71D48C20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 w14:paraId="02109DB7" w14:textId="77777777" w:rsidR="005B7A3E" w:rsidRDefault="00CF0747">
      <w:pPr>
        <w:tabs>
          <w:tab w:val="left" w:pos="6075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 w:rsidR="005B7A3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úl Baldeón" w:date="2013-04-22T17:04:00Z" w:initials="PB">
    <w:p w14:paraId="7C422C51" w14:textId="77777777" w:rsidR="005B7A3E" w:rsidRDefault="00CF0747">
      <w:r>
        <w:t>Revisar documento</w:t>
      </w:r>
    </w:p>
    <w:p w14:paraId="11AB1C8F" w14:textId="77777777" w:rsidR="005B7A3E" w:rsidRDefault="005B7A3E"/>
  </w:comment>
  <w:comment w:id="3" w:author="Paúl Baldeón" w:date="2013-04-22T16:51:00Z" w:initials="PB">
    <w:p w14:paraId="6C735A9C" w14:textId="77777777" w:rsidR="005B7A3E" w:rsidRDefault="00CF0747">
      <w:r>
        <w:t xml:space="preserve">Cambiar </w:t>
      </w:r>
    </w:p>
    <w:p w14:paraId="20680983" w14:textId="77777777" w:rsidR="005B7A3E" w:rsidRDefault="005B7A3E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AB1C8F" w15:done="0"/>
  <w15:commentEx w15:paraId="206809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DEE67" w14:textId="77777777" w:rsidR="00663A63" w:rsidRDefault="00663A63">
      <w:pPr>
        <w:spacing w:after="0" w:line="240" w:lineRule="auto"/>
      </w:pPr>
      <w:r>
        <w:separator/>
      </w:r>
    </w:p>
  </w:endnote>
  <w:endnote w:type="continuationSeparator" w:id="0">
    <w:p w14:paraId="640BA366" w14:textId="77777777" w:rsidR="00663A63" w:rsidRDefault="0066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03D10" w14:textId="77777777" w:rsidR="00CF0747" w:rsidRDefault="00CF0747" w:rsidP="00CF0747">
    <w:pPr>
      <w:pStyle w:val="Piedepgina"/>
    </w:pPr>
    <w:r>
      <w:t xml:space="preserve">1722551049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451E98">
      <w:rPr>
        <w:noProof/>
      </w:rPr>
      <w:t>1</w:t>
    </w:r>
    <w:r>
      <w:fldChar w:fldCharType="end"/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E32D835" wp14:editId="2F9D63FD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100" cy="66611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66611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3383B3" w14:textId="77777777" w:rsidR="005B7A3E" w:rsidRPr="00CF0747" w:rsidRDefault="005B7A3E" w:rsidP="00CF0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0EC2C" w14:textId="77777777" w:rsidR="00663A63" w:rsidRDefault="00663A63">
      <w:pPr>
        <w:spacing w:after="0" w:line="240" w:lineRule="auto"/>
      </w:pPr>
      <w:r>
        <w:separator/>
      </w:r>
    </w:p>
  </w:footnote>
  <w:footnote w:type="continuationSeparator" w:id="0">
    <w:p w14:paraId="05EECE72" w14:textId="77777777" w:rsidR="00663A63" w:rsidRDefault="00663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2CBE5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3CB4F8B8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05B66D3C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428947BA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27917580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12557B8E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  <w:p w14:paraId="7471B812" w14:textId="77777777" w:rsidR="005B7A3E" w:rsidRDefault="005B7A3E">
    <w:pPr>
      <w:pStyle w:val="Encabezamiento"/>
      <w:jc w:val="right"/>
      <w:rPr>
        <w:rFonts w:ascii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E4B91"/>
    <w:multiLevelType w:val="multilevel"/>
    <w:tmpl w:val="607A82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295A63"/>
    <w:multiLevelType w:val="multilevel"/>
    <w:tmpl w:val="C0287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3E"/>
    <w:rsid w:val="00217C16"/>
    <w:rsid w:val="00234FFE"/>
    <w:rsid w:val="00451E98"/>
    <w:rsid w:val="005B7A3E"/>
    <w:rsid w:val="0066386F"/>
    <w:rsid w:val="00663A63"/>
    <w:rsid w:val="00C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44875"/>
  <w15:docId w15:val="{35CB494A-966A-4B18-88C0-C9134198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uiPriority="0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A407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64228"/>
    <w:rPr>
      <w:rFonts w:cs="Times New Roman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64228"/>
    <w:rPr>
      <w:rFonts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64228"/>
    <w:rPr>
      <w:rFonts w:cs="Times New Roman"/>
      <w:b/>
      <w:bCs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FB2732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locked/>
    <w:rsid w:val="00FB2732"/>
    <w:rPr>
      <w:rFonts w:cs="Times New Roman"/>
    </w:rPr>
  </w:style>
  <w:style w:type="character" w:customStyle="1" w:styleId="FirmaDirCar">
    <w:name w:val="FirmaDir Car"/>
    <w:basedOn w:val="Fuentedeprrafopredeter"/>
    <w:link w:val="FirmaDir"/>
    <w:locked/>
    <w:rsid w:val="00FB2732"/>
    <w:rPr>
      <w:rFonts w:ascii="Times New Roman" w:hAnsi="Times New Roman" w:cs="Times New Roman"/>
      <w:b/>
    </w:rPr>
  </w:style>
  <w:style w:type="character" w:customStyle="1" w:styleId="EnlacedeInternet">
    <w:name w:val="Enlace de Internet"/>
    <w:basedOn w:val="Fuentedeprrafopredeter"/>
    <w:uiPriority w:val="99"/>
    <w:unhideWhenUsed/>
    <w:rsid w:val="00FB2732"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locked/>
    <w:rsid w:val="00FB2732"/>
    <w:rPr>
      <w:rFonts w:ascii="Times New Roman" w:hAnsi="Times New Roman" w:cs="Times New Roman"/>
      <w:sz w:val="14"/>
    </w:rPr>
  </w:style>
  <w:style w:type="character" w:customStyle="1" w:styleId="ListLabel1">
    <w:name w:val="ListLabel 1"/>
    <w:rPr>
      <w:rFonts w:cs="Times New Roman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407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407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228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664228"/>
    <w:rPr>
      <w:b/>
      <w:bCs/>
    </w:rPr>
  </w:style>
  <w:style w:type="paragraph" w:customStyle="1" w:styleId="Encabezamiento">
    <w:name w:val="Encabezamiento"/>
    <w:basedOn w:val="Normal"/>
    <w:uiPriority w:val="99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FB2732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irmaDir">
    <w:name w:val="FirmaDir"/>
    <w:basedOn w:val="Normal"/>
    <w:link w:val="FirmaDirCar"/>
    <w:qFormat/>
    <w:rsid w:val="00FB2732"/>
    <w:pPr>
      <w:tabs>
        <w:tab w:val="left" w:pos="6075"/>
      </w:tabs>
      <w:spacing w:after="0" w:line="240" w:lineRule="auto"/>
      <w:jc w:val="center"/>
    </w:pPr>
    <w:rPr>
      <w:rFonts w:ascii="Times New Roman" w:hAnsi="Times New Roman"/>
      <w:b/>
    </w:rPr>
  </w:style>
  <w:style w:type="paragraph" w:customStyle="1" w:styleId="EncabezadoDir">
    <w:name w:val="EncabezadoDir"/>
    <w:basedOn w:val="Encabezamiento"/>
    <w:link w:val="EncabezadoDirCar"/>
    <w:qFormat/>
    <w:rsid w:val="00FB2732"/>
    <w:pPr>
      <w:jc w:val="right"/>
    </w:pPr>
    <w:rPr>
      <w:rFonts w:ascii="Times New Roman" w:hAnsi="Times New Roman"/>
      <w:sz w:val="14"/>
    </w:rPr>
  </w:style>
  <w:style w:type="table" w:styleId="Tablaconcuadrcula">
    <w:name w:val="Table Grid"/>
    <w:basedOn w:val="Tablanormal"/>
    <w:uiPriority w:val="59"/>
    <w:rsid w:val="000A407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JLV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Eddy</cp:lastModifiedBy>
  <cp:revision>5</cp:revision>
  <dcterms:created xsi:type="dcterms:W3CDTF">2015-01-07T14:51:00Z</dcterms:created>
  <dcterms:modified xsi:type="dcterms:W3CDTF">2017-03-28T14:30:00Z</dcterms:modified>
  <dc:language>es-EC</dc:language>
</cp:coreProperties>
</file>