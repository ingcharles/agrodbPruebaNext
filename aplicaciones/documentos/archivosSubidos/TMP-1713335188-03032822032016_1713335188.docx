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22/03/2016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1713335188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