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3540"/>
        <w:contextualSpacing/>
        <w:rPr>
          <w:rFonts w:ascii="Times New Roman" w:hAnsi="Times New Roman"/>
          <w:b/>
          <w:spacing w:val="5"/>
          <w:sz w:val="24"/>
          <w:szCs w:val="52"/>
        </w:rPr>
      </w:pPr>
      <w:bookmarkStart w:id="0" w:name="_GoBack"/>
      <w:bookmarkEnd w:id="0"/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_NUMERO_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13/09/2023</w:t>
      </w:r>
    </w:p>
    <w:p>
      <w:pPr>
        <w:rPr>
          <w:rFonts w:hint="default"/>
          <w:lang w:val="es-MX"/>
        </w:rPr>
      </w:pPr>
      <w:r>
        <w:rPr>
          <w:rFonts w:hint="default"/>
          <w:color w:val="FF0000"/>
          <w:lang w:val="es-MX"/>
        </w:rPr>
        <w:t>Una prueba nueva envio</w:t>
      </w:r>
    </w:p>
    <w:p>
      <w:r>
        <w:t xml:space="preserve">Información de prueba Información de </w:t>
      </w:r>
      <w:commentRangeStart w:id="0"/>
      <w:r>
        <w:t>prueba</w:t>
      </w:r>
      <w:commentRangeEnd w:id="0"/>
      <w:r>
        <w:commentReference w:id="0"/>
      </w:r>
    </w:p>
    <w:p>
      <w:r>
        <w:t>Información de prueba</w:t>
      </w:r>
    </w:p>
    <w:p>
      <w:r>
        <w:t>Información de prueba</w:t>
      </w:r>
    </w:p>
    <w:p>
      <w:r>
        <w:t>Información de prueba</w:t>
      </w:r>
    </w:p>
    <w:p>
      <w:r>
        <w:rPr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/>
    <w:tbl>
      <w:tblPr>
        <w:tblStyle w:val="3"/>
        <w:tblW w:w="0" w:type="auto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4"/>
        <w:gridCol w:w="1797"/>
        <w:gridCol w:w="1794"/>
        <w:gridCol w:w="17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7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Plazo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27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27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Baja</w:t>
            </w:r>
          </w:p>
        </w:tc>
        <w:tc>
          <w:tcPr>
            <w:tcW w:w="17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4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27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Media</w:t>
            </w:r>
          </w:p>
        </w:tc>
        <w:tc>
          <w:tcPr>
            <w:tcW w:w="17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6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27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</w:pPr>
            <w:r>
              <w:t>7</w:t>
            </w:r>
          </w:p>
        </w:tc>
      </w:tr>
    </w:tbl>
    <w:p/>
    <w:p/>
    <w:p>
      <w:r>
        <w:t xml:space="preserve">Información de prueba Información de prueba Información de prueba Información de prueba </w:t>
      </w:r>
      <w:ins w:id="0" w:author="Paúl Baldeón" w:date="2013-04-22T17:04:00Z">
        <w:r>
          <w:rPr/>
          <w:t>Aumentar la frase siguiente</w:t>
        </w:r>
      </w:ins>
    </w:p>
    <w:p>
      <w:r>
        <w:t>Información de prueba Información de prueba</w:t>
      </w:r>
    </w:p>
    <w:p>
      <w:del w:id="1" w:author="Paúl Baldeón" w:date="2013-04-22T17:04:00Z">
        <w:r>
          <w:rPr/>
          <w:delText>Información de prueba</w:delText>
        </w:r>
      </w:del>
    </w:p>
    <w:p>
      <w:r>
        <w:t>Información de prueba</w:t>
      </w:r>
    </w:p>
    <w:p>
      <w:r>
        <w:t>Información de prueba</w:t>
      </w:r>
    </w:p>
    <w:p>
      <w:r>
        <w:t xml:space="preserve"> Información de prueba Información de prueba Información de prueba Información de prueba</w:t>
      </w:r>
    </w:p>
    <w:p>
      <w:r>
        <w:t>Información de prueba Información de prueba</w:t>
      </w:r>
    </w:p>
    <w:p>
      <w:r>
        <w:t>Información de prueba</w:t>
      </w:r>
    </w:p>
    <w:p>
      <w:r>
        <w:t xml:space="preserve"> Información de prueba Información de </w:t>
      </w:r>
      <w:commentRangeStart w:id="1"/>
      <w:r>
        <w:t>prueba</w:t>
      </w:r>
      <w:commentRangeEnd w:id="1"/>
      <w:r>
        <w:commentReference w:id="1"/>
      </w:r>
      <w:r>
        <w:t xml:space="preserve"> Información de prueba Información de prueba</w:t>
      </w:r>
    </w:p>
    <w:p/>
    <w:p/>
    <w:p/>
    <w:p/>
    <w:p/>
    <w:p/>
    <w:p/>
    <w:p/>
    <w:p/>
    <w:p/>
    <w:p/>
    <w:p/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jc w:val="center"/>
        <w:rPr>
          <w:rFonts w:ascii="Times New Roman" w:hAnsi="Times New Roman"/>
        </w:rPr>
      </w:pPr>
    </w:p>
    <w:p>
      <w:pPr>
        <w:spacing w:after="0" w:line="240" w:lineRule="auto"/>
        <w:jc w:val="center"/>
        <w:rPr>
          <w:rFonts w:ascii="Times New Roman" w:hAnsi="Times New Roman"/>
        </w:rPr>
      </w:pPr>
    </w:p>
    <w:p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>
      <w:headerReference r:id="rId7" w:type="default"/>
      <w:footerReference r:id="rId8" w:type="default"/>
      <w:pgSz w:w="12240" w:h="15840"/>
      <w:pgMar w:top="1417" w:right="1701" w:bottom="1417" w:left="1701" w:header="708" w:footer="708" w:gutter="0"/>
      <w:cols w:space="720" w:num="1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Paúl Baldeón" w:date="2013-04-22T17:04:00Z" w:initials="PB">
    <w:p w14:paraId="0F45141F">
      <w:r>
        <w:t>Revisar documento</w:t>
      </w:r>
    </w:p>
    <w:p w14:paraId="181325A1"/>
  </w:comment>
  <w:comment w:id="1" w:author="Paúl Baldeón" w:date="2013-04-22T16:51:00Z" w:initials="PB">
    <w:p w14:paraId="60017960">
      <w:r>
        <w:t xml:space="preserve">Cambiar </w:t>
      </w:r>
    </w:p>
    <w:p w14:paraId="104C2F33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81325A1" w15:done="0"/>
  <w15:commentEx w15:paraId="104C2F3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Mangal">
    <w:altName w:val="Miriam Mono CLM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iriam Mono CLM">
    <w:panose1 w:val="02000503000000000000"/>
    <w:charset w:val="00"/>
    <w:family w:val="auto"/>
    <w:pitch w:val="default"/>
    <w:sig w:usb0="80000803" w:usb1="50002802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t xml:space="preserve">1722551049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100" cy="6661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666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right"/>
      <w:rPr>
        <w:rFonts w:ascii="Times New Roman" w:hAnsi="Times New Roman"/>
        <w:sz w:val="14"/>
        <w:szCs w:val="14"/>
      </w:rPr>
    </w:pPr>
  </w:p>
  <w:p>
    <w:pPr>
      <w:pStyle w:val="23"/>
      <w:jc w:val="right"/>
      <w:rPr>
        <w:rFonts w:ascii="Times New Roman" w:hAnsi="Times New Roman"/>
        <w:sz w:val="14"/>
        <w:szCs w:val="14"/>
      </w:rPr>
    </w:pPr>
  </w:p>
  <w:p>
    <w:pPr>
      <w:pStyle w:val="23"/>
      <w:jc w:val="right"/>
      <w:rPr>
        <w:rFonts w:ascii="Times New Roman" w:hAnsi="Times New Roman"/>
        <w:sz w:val="14"/>
        <w:szCs w:val="14"/>
      </w:rPr>
    </w:pPr>
  </w:p>
  <w:p>
    <w:pPr>
      <w:pStyle w:val="23"/>
      <w:jc w:val="right"/>
      <w:rPr>
        <w:rFonts w:ascii="Times New Roman" w:hAnsi="Times New Roman"/>
        <w:sz w:val="14"/>
        <w:szCs w:val="14"/>
      </w:rPr>
    </w:pPr>
  </w:p>
  <w:p>
    <w:pPr>
      <w:pStyle w:val="23"/>
      <w:jc w:val="right"/>
      <w:rPr>
        <w:rFonts w:ascii="Times New Roman" w:hAnsi="Times New Roman"/>
        <w:sz w:val="14"/>
        <w:szCs w:val="14"/>
      </w:rPr>
    </w:pPr>
  </w:p>
  <w:p>
    <w:pPr>
      <w:pStyle w:val="23"/>
      <w:jc w:val="right"/>
      <w:rPr>
        <w:rFonts w:ascii="Times New Roman" w:hAnsi="Times New Roman"/>
        <w:sz w:val="14"/>
        <w:szCs w:val="14"/>
      </w:rPr>
    </w:pPr>
  </w:p>
  <w:p>
    <w:pPr>
      <w:pStyle w:val="23"/>
      <w:jc w:val="right"/>
      <w:rPr>
        <w:rFonts w:ascii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295A63"/>
    <w:multiLevelType w:val="multilevel"/>
    <w:tmpl w:val="42295A6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aúl Baldeón">
    <w15:presenceInfo w15:providerId="None" w15:userId="Paúl Balde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5B7A3E"/>
    <w:rsid w:val="00CF0747"/>
    <w:rsid w:val="0BE1641D"/>
    <w:rsid w:val="55B8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qFormat="1" w:uiPriority="99" w:name="annotation text"/>
    <w:lsdException w:unhideWhenUsed="0" w:uiPriority="0" w:semiHidden="0" w:name="header"/>
    <w:lsdException w:qFormat="1" w:uiPriority="0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qFormat="1" w:uiPriority="99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rFonts w:cs="Times New Roman"/>
      <w:sz w:val="16"/>
      <w:szCs w:val="16"/>
    </w:rPr>
  </w:style>
  <w:style w:type="paragraph" w:styleId="6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link w:val="15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7"/>
    <w:unhideWhenUsed/>
    <w:qFormat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9">
    <w:name w:val="header"/>
    <w:basedOn w:val="1"/>
    <w:next w:val="10"/>
    <w:link w:val="16"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10">
    <w:name w:val="Cuerpo de texto"/>
    <w:basedOn w:val="1"/>
    <w:uiPriority w:val="0"/>
    <w:pPr>
      <w:spacing w:after="140" w:line="288" w:lineRule="auto"/>
    </w:pPr>
  </w:style>
  <w:style w:type="paragraph" w:styleId="11">
    <w:name w:val="List"/>
    <w:basedOn w:val="10"/>
    <w:qFormat/>
    <w:uiPriority w:val="0"/>
    <w:rPr>
      <w:rFonts w:cs="Mangal"/>
    </w:rPr>
  </w:style>
  <w:style w:type="table" w:styleId="12">
    <w:name w:val="Table Grid"/>
    <w:basedOn w:val="3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character" w:customStyle="1" w:styleId="14">
    <w:name w:val="Texto comentario Car"/>
    <w:basedOn w:val="2"/>
    <w:link w:val="6"/>
    <w:semiHidden/>
    <w:locked/>
    <w:uiPriority w:val="99"/>
    <w:rPr>
      <w:rFonts w:cs="Times New Roman"/>
      <w:sz w:val="20"/>
      <w:szCs w:val="20"/>
    </w:rPr>
  </w:style>
  <w:style w:type="character" w:customStyle="1" w:styleId="15">
    <w:name w:val="Asunto del comentario Car"/>
    <w:basedOn w:val="14"/>
    <w:link w:val="7"/>
    <w:semiHidden/>
    <w:qFormat/>
    <w:locked/>
    <w:uiPriority w:val="99"/>
    <w:rPr>
      <w:rFonts w:cs="Times New Roman"/>
      <w:b/>
      <w:bCs/>
      <w:sz w:val="20"/>
      <w:szCs w:val="20"/>
    </w:rPr>
  </w:style>
  <w:style w:type="character" w:customStyle="1" w:styleId="16">
    <w:name w:val="Encabezado Car"/>
    <w:basedOn w:val="2"/>
    <w:link w:val="9"/>
    <w:locked/>
    <w:uiPriority w:val="99"/>
    <w:rPr>
      <w:rFonts w:cs="Times New Roman"/>
    </w:rPr>
  </w:style>
  <w:style w:type="character" w:customStyle="1" w:styleId="17">
    <w:name w:val="Pie de página Car"/>
    <w:basedOn w:val="2"/>
    <w:link w:val="8"/>
    <w:qFormat/>
    <w:locked/>
    <w:uiPriority w:val="0"/>
    <w:rPr>
      <w:rFonts w:cs="Times New Roman"/>
    </w:rPr>
  </w:style>
  <w:style w:type="character" w:customStyle="1" w:styleId="18">
    <w:name w:val="FirmaDir Car"/>
    <w:basedOn w:val="2"/>
    <w:link w:val="19"/>
    <w:qFormat/>
    <w:locked/>
    <w:uiPriority w:val="0"/>
    <w:rPr>
      <w:rFonts w:ascii="Times New Roman" w:hAnsi="Times New Roman" w:cs="Times New Roman"/>
      <w:b/>
    </w:rPr>
  </w:style>
  <w:style w:type="paragraph" w:customStyle="1" w:styleId="19">
    <w:name w:val="FirmaDir"/>
    <w:basedOn w:val="1"/>
    <w:link w:val="18"/>
    <w:qFormat/>
    <w:uiPriority w:val="0"/>
    <w:pPr>
      <w:tabs>
        <w:tab w:val="left" w:pos="6075"/>
      </w:tabs>
      <w:spacing w:after="0" w:line="240" w:lineRule="auto"/>
      <w:jc w:val="center"/>
    </w:pPr>
    <w:rPr>
      <w:rFonts w:ascii="Times New Roman" w:hAnsi="Times New Roman"/>
      <w:b/>
    </w:rPr>
  </w:style>
  <w:style w:type="character" w:customStyle="1" w:styleId="20">
    <w:name w:val="Enlace de Internet"/>
    <w:basedOn w:val="2"/>
    <w:unhideWhenUsed/>
    <w:uiPriority w:val="99"/>
    <w:rPr>
      <w:rFonts w:cs="Times New Roman"/>
      <w:color w:val="0000FF"/>
      <w:u w:val="single"/>
    </w:rPr>
  </w:style>
  <w:style w:type="character" w:customStyle="1" w:styleId="21">
    <w:name w:val="EncabezadoDir Car"/>
    <w:basedOn w:val="16"/>
    <w:link w:val="22"/>
    <w:qFormat/>
    <w:locked/>
    <w:uiPriority w:val="0"/>
    <w:rPr>
      <w:rFonts w:ascii="Times New Roman" w:hAnsi="Times New Roman" w:cs="Times New Roman"/>
      <w:sz w:val="14"/>
    </w:rPr>
  </w:style>
  <w:style w:type="paragraph" w:customStyle="1" w:styleId="22">
    <w:name w:val="EncabezadoDir"/>
    <w:basedOn w:val="23"/>
    <w:link w:val="21"/>
    <w:qFormat/>
    <w:uiPriority w:val="0"/>
    <w:pPr>
      <w:tabs>
        <w:tab w:val="center" w:pos="4419"/>
        <w:tab w:val="right" w:pos="8838"/>
      </w:tabs>
      <w:jc w:val="right"/>
    </w:pPr>
    <w:rPr>
      <w:rFonts w:ascii="Times New Roman" w:hAnsi="Times New Roman"/>
      <w:sz w:val="14"/>
    </w:rPr>
  </w:style>
  <w:style w:type="paragraph" w:customStyle="1" w:styleId="23">
    <w:name w:val="Encabezamiento"/>
    <w:basedOn w:val="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24">
    <w:name w:val="ListLabel 1"/>
    <w:qFormat/>
    <w:uiPriority w:val="0"/>
    <w:rPr>
      <w:rFonts w:cs="Times New Roman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2</Pages>
  <Words>146</Words>
  <Characters>808</Characters>
  <Lines>6</Lines>
  <Paragraphs>1</Paragraphs>
  <TotalTime>0</TotalTime>
  <ScaleCrop>false</ScaleCrop>
  <LinksUpToDate>false</LinksUpToDate>
  <CharactersWithSpaces>953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2015-01-07T14:51:00Z</dcterms:created>
  <dc:creator>Paúl Baldeón</dc:creator>
  <cp:lastModifiedBy>Salo Davila</cp:lastModifiedBy>
  <dcterms:modified xsi:type="dcterms:W3CDTF">2023-09-13T15:13:10Z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A2D74EFFE9284263B751AA8AE1F40704_12</vt:lpwstr>
  </property>
</Properties>
</file>