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C55E2" w14:textId="77777777" w:rsidR="005B7A3E" w:rsidRDefault="005B7A3E">
      <w:pPr>
        <w:spacing w:after="0" w:line="240" w:lineRule="auto"/>
        <w:ind w:left="3540"/>
        <w:contextualSpacing/>
        <w:rPr>
          <w:rFonts w:ascii="Times New Roman" w:hAnsi="Times New Roman"/>
          <w:b/>
          <w:spacing w:val="5"/>
          <w:sz w:val="24"/>
          <w:szCs w:val="52"/>
        </w:rPr>
      </w:pPr>
    </w:p>
    <w:p w14:paraId="1E977A39" w14:textId="77777777" w:rsidR="005B7A3E" w:rsidRDefault="00CF074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_NUMERO_</w:t>
      </w:r>
    </w:p>
    <w:p w14:paraId="34389C3F" w14:textId="77777777" w:rsidR="005B7A3E" w:rsidRDefault="00CF074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19/08/2016</w:t>
      </w:r>
    </w:p>
    <w:p w14:paraId="7ACEF7EC" w14:textId="77777777" w:rsidR="005B7A3E" w:rsidRDefault="005B7A3E"/>
    <w:p w14:paraId="710A0D2C" w14:textId="77777777" w:rsidR="005B7A3E" w:rsidRDefault="00CF0747">
      <w:r>
        <w:t xml:space="preserve">Información de prueba Información de </w:t>
      </w:r>
      <w:commentRangeStart w:id="0"/>
      <w:r>
        <w:t>prueba</w:t>
      </w:r>
      <w:commentRangeEnd w:id="0"/>
      <w:r>
        <w:commentReference w:id="0"/>
      </w:r>
    </w:p>
    <w:p w14:paraId="29A83551" w14:textId="77777777" w:rsidR="005B7A3E" w:rsidRDefault="00CF0747">
      <w:r>
        <w:t>Información de prueba</w:t>
      </w:r>
    </w:p>
    <w:p w14:paraId="3512204B" w14:textId="77777777" w:rsidR="005B7A3E" w:rsidRDefault="00CF0747">
      <w:r>
        <w:t>Información de prueba</w:t>
      </w:r>
    </w:p>
    <w:p w14:paraId="136DBC1C" w14:textId="77777777" w:rsidR="005B7A3E" w:rsidRDefault="00CF0747">
      <w:r>
        <w:t>Información de prueba</w:t>
      </w:r>
    </w:p>
    <w:p w14:paraId="73D62FFF" w14:textId="77777777" w:rsidR="005B7A3E" w:rsidRDefault="00CF0747"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527F3325" wp14:editId="74D9FF16">
            <wp:simplePos x="0" y="0"/>
            <wp:positionH relativeFrom="column">
              <wp:posOffset>1672590</wp:posOffset>
            </wp:positionH>
            <wp:positionV relativeFrom="paragraph">
              <wp:posOffset>69850</wp:posOffset>
            </wp:positionV>
            <wp:extent cx="2228850" cy="1671320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7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AFC41D2" w14:textId="77777777" w:rsidR="005B7A3E" w:rsidRDefault="005B7A3E"/>
    <w:p w14:paraId="3A75FC9E" w14:textId="77777777" w:rsidR="005B7A3E" w:rsidRDefault="005B7A3E"/>
    <w:p w14:paraId="5B68FF74" w14:textId="77777777" w:rsidR="005B7A3E" w:rsidRDefault="005B7A3E"/>
    <w:p w14:paraId="661CFEF9" w14:textId="77777777" w:rsidR="005B7A3E" w:rsidRDefault="005B7A3E"/>
    <w:p w14:paraId="016E7DA3" w14:textId="77777777" w:rsidR="005B7A3E" w:rsidRDefault="005B7A3E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795"/>
        <w:gridCol w:w="1794"/>
        <w:gridCol w:w="1797"/>
        <w:gridCol w:w="1794"/>
        <w:gridCol w:w="1798"/>
      </w:tblGrid>
      <w:tr w:rsidR="005B7A3E" w14:paraId="7828A73A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D68E44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1C7515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C49CAF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BB8C9D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10E2EDC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Plazo</w:t>
            </w:r>
          </w:p>
        </w:tc>
      </w:tr>
      <w:tr w:rsidR="005B7A3E" w14:paraId="3DB2A9E6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A45F32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EE4D636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FA8F50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658C4A8" w14:textId="77777777" w:rsidR="005B7A3E" w:rsidRDefault="00CF0747">
            <w:pPr>
              <w:spacing w:after="0"/>
            </w:pPr>
            <w:r>
              <w:t>Alta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7D3DA4" w14:textId="77777777" w:rsidR="005B7A3E" w:rsidRDefault="00CF0747">
            <w:pPr>
              <w:spacing w:after="0"/>
            </w:pPr>
            <w:r>
              <w:t>5</w:t>
            </w:r>
          </w:p>
        </w:tc>
      </w:tr>
      <w:tr w:rsidR="005B7A3E" w14:paraId="6DD17DA6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A2CB6FF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751153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626A24D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2D3546" w14:textId="77777777" w:rsidR="005B7A3E" w:rsidRDefault="00CF0747">
            <w:pPr>
              <w:spacing w:after="0"/>
            </w:pPr>
            <w:r>
              <w:t>Baja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6174FB" w14:textId="77777777" w:rsidR="005B7A3E" w:rsidRDefault="00CF0747">
            <w:pPr>
              <w:spacing w:after="0"/>
            </w:pPr>
            <w:r>
              <w:t>4</w:t>
            </w:r>
          </w:p>
        </w:tc>
      </w:tr>
      <w:tr w:rsidR="005B7A3E" w14:paraId="1AD97E06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CE398D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828D98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7EE2FA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D653BB" w14:textId="77777777" w:rsidR="005B7A3E" w:rsidRDefault="00CF0747">
            <w:pPr>
              <w:spacing w:after="0"/>
            </w:pPr>
            <w:r>
              <w:t>Media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4570EA5" w14:textId="77777777" w:rsidR="005B7A3E" w:rsidRDefault="00CF0747">
            <w:pPr>
              <w:spacing w:after="0"/>
            </w:pPr>
            <w:r>
              <w:t>6</w:t>
            </w:r>
          </w:p>
        </w:tc>
      </w:tr>
      <w:tr w:rsidR="005B7A3E" w14:paraId="7298C292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C47ADB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0A9F2C3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D2D618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6C137C" w14:textId="77777777" w:rsidR="005B7A3E" w:rsidRDefault="00CF0747">
            <w:pPr>
              <w:spacing w:after="0"/>
            </w:pPr>
            <w:r>
              <w:t>Alta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63461CD" w14:textId="77777777" w:rsidR="005B7A3E" w:rsidRDefault="00CF0747">
            <w:pPr>
              <w:spacing w:after="0"/>
            </w:pPr>
            <w:r>
              <w:t>7</w:t>
            </w:r>
          </w:p>
        </w:tc>
      </w:tr>
    </w:tbl>
    <w:p w14:paraId="696D57B8" w14:textId="77777777" w:rsidR="005B7A3E" w:rsidRDefault="005B7A3E"/>
    <w:p w14:paraId="22CB1147" w14:textId="77777777" w:rsidR="005B7A3E" w:rsidRDefault="005B7A3E"/>
    <w:p w14:paraId="636285B1" w14:textId="77777777" w:rsidR="005B7A3E" w:rsidRDefault="00CF0747">
      <w:r>
        <w:t xml:space="preserve">Información de prueba Información de prueba Información de prueba Información de prueba </w:t>
      </w:r>
      <w:ins w:id="1" w:author="Paúl Baldeón" w:date="2013-04-22T17:04:00Z">
        <w:r>
          <w:t>Aumentar la frase siguiente</w:t>
        </w:r>
      </w:ins>
    </w:p>
    <w:p w14:paraId="55AFBA48" w14:textId="77777777" w:rsidR="005B7A3E" w:rsidRDefault="00CF0747">
      <w:r>
        <w:t>Información de prueba Información de prueba</w:t>
      </w:r>
      <w:bookmarkStart w:id="2" w:name="_GoBack"/>
      <w:bookmarkEnd w:id="2"/>
    </w:p>
    <w:p w14:paraId="518A33F9" w14:textId="77777777" w:rsidR="005B7A3E" w:rsidRDefault="00CF0747">
      <w:del w:id="3" w:author="Paúl Baldeón" w:date="2013-04-22T17:04:00Z">
        <w:r>
          <w:delText>Información de prueba</w:delText>
        </w:r>
      </w:del>
    </w:p>
    <w:p w14:paraId="3DF8ACCD" w14:textId="77777777" w:rsidR="005B7A3E" w:rsidRDefault="00CF0747">
      <w:r>
        <w:lastRenderedPageBreak/>
        <w:t xml:space="preserve">Información </w:t>
      </w:r>
      <w:r>
        <w:t>de prueba</w:t>
      </w:r>
    </w:p>
    <w:p w14:paraId="080A0A0B" w14:textId="77777777" w:rsidR="005B7A3E" w:rsidRDefault="00CF0747">
      <w:r>
        <w:t>Información de prueba</w:t>
      </w:r>
    </w:p>
    <w:p w14:paraId="04300C1C" w14:textId="77777777" w:rsidR="005B7A3E" w:rsidRDefault="00CF0747">
      <w:r>
        <w:t xml:space="preserve"> Información de prueba Información de prueba Información de prueba Información de prueba</w:t>
      </w:r>
    </w:p>
    <w:p w14:paraId="424D45EB" w14:textId="77777777" w:rsidR="005B7A3E" w:rsidRDefault="00CF0747">
      <w:r>
        <w:t>Información de prueba Información de prueba</w:t>
      </w:r>
    </w:p>
    <w:p w14:paraId="2980279B" w14:textId="77777777" w:rsidR="005B7A3E" w:rsidRDefault="00CF0747">
      <w:r>
        <w:t>Información de prueba</w:t>
      </w:r>
    </w:p>
    <w:p w14:paraId="347C39FB" w14:textId="77777777" w:rsidR="005B7A3E" w:rsidRDefault="00CF0747">
      <w:r>
        <w:t xml:space="preserve"> Información de prueba Información de </w:t>
      </w:r>
      <w:commentRangeStart w:id="4"/>
      <w:r>
        <w:t>prueba</w:t>
      </w:r>
      <w:commentRangeEnd w:id="4"/>
      <w:r>
        <w:commentReference w:id="4"/>
      </w:r>
      <w:r>
        <w:t xml:space="preserve"> Información de prueba</w:t>
      </w:r>
      <w:r>
        <w:t xml:space="preserve"> Información de prueba</w:t>
      </w:r>
    </w:p>
    <w:p w14:paraId="1CC90F67" w14:textId="77777777" w:rsidR="005B7A3E" w:rsidRDefault="005B7A3E"/>
    <w:p w14:paraId="6860A540" w14:textId="77777777" w:rsidR="005B7A3E" w:rsidRDefault="005B7A3E"/>
    <w:p w14:paraId="5EB0895A" w14:textId="77777777" w:rsidR="005B7A3E" w:rsidRDefault="005B7A3E"/>
    <w:p w14:paraId="35921A43" w14:textId="77777777" w:rsidR="005B7A3E" w:rsidRDefault="005B7A3E"/>
    <w:p w14:paraId="41064AA4" w14:textId="77777777" w:rsidR="005B7A3E" w:rsidRDefault="005B7A3E"/>
    <w:p w14:paraId="296A484D" w14:textId="77777777" w:rsidR="005B7A3E" w:rsidRDefault="005B7A3E"/>
    <w:p w14:paraId="6D6479D4" w14:textId="77777777" w:rsidR="005B7A3E" w:rsidRDefault="005B7A3E"/>
    <w:p w14:paraId="42A29B46" w14:textId="77777777" w:rsidR="005B7A3E" w:rsidRDefault="005B7A3E"/>
    <w:p w14:paraId="732B9D93" w14:textId="77777777" w:rsidR="005B7A3E" w:rsidRDefault="005B7A3E"/>
    <w:p w14:paraId="6B4905BD" w14:textId="77777777" w:rsidR="005B7A3E" w:rsidRDefault="005B7A3E"/>
    <w:p w14:paraId="6B6E0EE1" w14:textId="77777777" w:rsidR="005B7A3E" w:rsidRDefault="005B7A3E"/>
    <w:p w14:paraId="783DCB3D" w14:textId="77777777" w:rsidR="005B7A3E" w:rsidRDefault="005B7A3E"/>
    <w:p w14:paraId="75AAECF3" w14:textId="77777777" w:rsidR="005B7A3E" w:rsidRDefault="00CF0747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Dado en Quito, D.M. #*FECHA COMPLETA*#</w:t>
      </w:r>
    </w:p>
    <w:p w14:paraId="395127FB" w14:textId="77777777" w:rsidR="005B7A3E" w:rsidRDefault="005B7A3E">
      <w:pPr>
        <w:spacing w:after="0" w:line="240" w:lineRule="auto"/>
        <w:jc w:val="both"/>
        <w:rPr>
          <w:rFonts w:ascii="Times New Roman" w:hAnsi="Times New Roman"/>
        </w:rPr>
      </w:pPr>
    </w:p>
    <w:p w14:paraId="79778BD7" w14:textId="77777777" w:rsidR="005B7A3E" w:rsidRDefault="005B7A3E">
      <w:pPr>
        <w:spacing w:after="0" w:line="240" w:lineRule="auto"/>
        <w:jc w:val="both"/>
        <w:rPr>
          <w:rFonts w:ascii="Times New Roman" w:hAnsi="Times New Roman"/>
        </w:rPr>
      </w:pPr>
    </w:p>
    <w:p w14:paraId="7A3CB821" w14:textId="77777777" w:rsidR="005B7A3E" w:rsidRDefault="005B7A3E">
      <w:pPr>
        <w:spacing w:after="0" w:line="240" w:lineRule="auto"/>
        <w:jc w:val="both"/>
        <w:rPr>
          <w:rFonts w:ascii="Times New Roman" w:hAnsi="Times New Roman"/>
        </w:rPr>
      </w:pPr>
    </w:p>
    <w:p w14:paraId="0670C21A" w14:textId="77777777" w:rsidR="005B7A3E" w:rsidRDefault="005B7A3E">
      <w:pPr>
        <w:spacing w:after="0" w:line="240" w:lineRule="auto"/>
        <w:jc w:val="center"/>
        <w:rPr>
          <w:rFonts w:ascii="Times New Roman" w:hAnsi="Times New Roman"/>
        </w:rPr>
      </w:pPr>
    </w:p>
    <w:p w14:paraId="2ED31984" w14:textId="77777777" w:rsidR="005B7A3E" w:rsidRDefault="005B7A3E">
      <w:pPr>
        <w:spacing w:after="0" w:line="240" w:lineRule="auto"/>
        <w:jc w:val="center"/>
        <w:rPr>
          <w:rFonts w:ascii="Times New Roman" w:hAnsi="Times New Roman"/>
        </w:rPr>
      </w:pPr>
    </w:p>
    <w:p w14:paraId="7386AE06" w14:textId="77777777" w:rsidR="005B7A3E" w:rsidRDefault="00CF0747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Ing. Diego Vizcaíno Cabezas</w:t>
      </w:r>
    </w:p>
    <w:p w14:paraId="10CF0A8D" w14:textId="77777777" w:rsidR="005B7A3E" w:rsidRDefault="00CF0747">
      <w:pPr>
        <w:tabs>
          <w:tab w:val="left" w:pos="6075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Director Ejecutivo de la Agencia</w:t>
      </w:r>
    </w:p>
    <w:p w14:paraId="71D48C20" w14:textId="77777777" w:rsidR="005B7A3E" w:rsidRDefault="00CF0747">
      <w:pPr>
        <w:tabs>
          <w:tab w:val="left" w:pos="6075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de Aseguramiento de la Calidad </w:t>
      </w:r>
    </w:p>
    <w:p w14:paraId="02109DB7" w14:textId="77777777" w:rsidR="005B7A3E" w:rsidRDefault="00CF0747">
      <w:pPr>
        <w:tabs>
          <w:tab w:val="left" w:pos="6075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del Agro - Agrocalidad</w:t>
      </w:r>
    </w:p>
    <w:sectPr w:rsidR="005B7A3E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aúl Baldeón" w:date="2013-04-22T17:04:00Z" w:initials="PB">
    <w:p w14:paraId="7C422C51" w14:textId="77777777" w:rsidR="005B7A3E" w:rsidRDefault="00CF0747">
      <w:r>
        <w:t>Revisar documento</w:t>
      </w:r>
    </w:p>
    <w:p w14:paraId="11AB1C8F" w14:textId="77777777" w:rsidR="005B7A3E" w:rsidRDefault="005B7A3E"/>
  </w:comment>
  <w:comment w:id="4" w:author="Paúl Baldeón" w:date="2013-04-22T16:51:00Z" w:initials="PB">
    <w:p w14:paraId="6C735A9C" w14:textId="77777777" w:rsidR="005B7A3E" w:rsidRDefault="00CF0747">
      <w:r>
        <w:t xml:space="preserve">Cambiar </w:t>
      </w:r>
    </w:p>
    <w:p w14:paraId="20680983" w14:textId="77777777" w:rsidR="005B7A3E" w:rsidRDefault="005B7A3E"/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AB1C8F" w15:done="0"/>
  <w15:commentEx w15:paraId="2068098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5D92A1" w14:textId="77777777" w:rsidR="00000000" w:rsidRDefault="00CF0747">
      <w:pPr>
        <w:spacing w:after="0" w:line="240" w:lineRule="auto"/>
      </w:pPr>
      <w:r>
        <w:separator/>
      </w:r>
    </w:p>
  </w:endnote>
  <w:endnote w:type="continuationSeparator" w:id="0">
    <w:p w14:paraId="000EC86C" w14:textId="77777777" w:rsidR="00000000" w:rsidRDefault="00CF0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003D10" w14:textId="77777777" w:rsidR="00CF0747" w:rsidRDefault="00CF0747" w:rsidP="00CF0747">
    <w:pPr>
      <w:pStyle w:val="Piedepgina"/>
    </w:pPr>
    <w:r>
      <w:t xml:space="preserve">1722551049                    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6E32D835" wp14:editId="2F9D63FD">
          <wp:simplePos x="0" y="0"/>
          <wp:positionH relativeFrom="column">
            <wp:posOffset>5082540</wp:posOffset>
          </wp:positionH>
          <wp:positionV relativeFrom="paragraph">
            <wp:posOffset>-114935</wp:posOffset>
          </wp:positionV>
          <wp:extent cx="1435100" cy="66611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66611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D3383B3" w14:textId="77777777" w:rsidR="005B7A3E" w:rsidRPr="00CF0747" w:rsidRDefault="005B7A3E" w:rsidP="00CF074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3ECA28" w14:textId="77777777" w:rsidR="00000000" w:rsidRDefault="00CF0747">
      <w:pPr>
        <w:spacing w:after="0" w:line="240" w:lineRule="auto"/>
      </w:pPr>
      <w:r>
        <w:separator/>
      </w:r>
    </w:p>
  </w:footnote>
  <w:footnote w:type="continuationSeparator" w:id="0">
    <w:p w14:paraId="0AF34EDC" w14:textId="77777777" w:rsidR="00000000" w:rsidRDefault="00CF0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E2CBE5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3CB4F8B8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05B66D3C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428947BA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27917580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12557B8E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7471B812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E4B91"/>
    <w:multiLevelType w:val="multilevel"/>
    <w:tmpl w:val="607A82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2295A63"/>
    <w:multiLevelType w:val="multilevel"/>
    <w:tmpl w:val="C02878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3E"/>
    <w:rsid w:val="005B7A3E"/>
    <w:rsid w:val="00CF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4844875"/>
  <w15:docId w15:val="{35CB494A-966A-4B18-88C0-C9134198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sz w:val="22"/>
        <w:szCs w:val="22"/>
        <w:lang w:val="es-EC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er" w:uiPriority="0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rFonts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0A4072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64228"/>
    <w:rPr>
      <w:rFonts w:cs="Times New Roman"/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664228"/>
    <w:rPr>
      <w:rFonts w:cs="Times New Roman"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664228"/>
    <w:rPr>
      <w:rFonts w:cs="Times New Roman"/>
      <w:b/>
      <w:bCs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FB2732"/>
    <w:rPr>
      <w:rFonts w:cs="Times New Roman"/>
    </w:rPr>
  </w:style>
  <w:style w:type="character" w:customStyle="1" w:styleId="PiedepginaCar">
    <w:name w:val="Pie de página Car"/>
    <w:basedOn w:val="Fuentedeprrafopredeter"/>
    <w:link w:val="Piedepgina"/>
    <w:locked/>
    <w:rsid w:val="00FB2732"/>
    <w:rPr>
      <w:rFonts w:cs="Times New Roman"/>
    </w:rPr>
  </w:style>
  <w:style w:type="character" w:customStyle="1" w:styleId="FirmaDirCar">
    <w:name w:val="FirmaDir Car"/>
    <w:basedOn w:val="Fuentedeprrafopredeter"/>
    <w:link w:val="FirmaDir"/>
    <w:locked/>
    <w:rsid w:val="00FB2732"/>
    <w:rPr>
      <w:rFonts w:ascii="Times New Roman" w:hAnsi="Times New Roman" w:cs="Times New Roman"/>
      <w:b/>
    </w:rPr>
  </w:style>
  <w:style w:type="character" w:customStyle="1" w:styleId="EnlacedeInternet">
    <w:name w:val="Enlace de Internet"/>
    <w:basedOn w:val="Fuentedeprrafopredeter"/>
    <w:uiPriority w:val="99"/>
    <w:unhideWhenUsed/>
    <w:rsid w:val="00FB2732"/>
    <w:rPr>
      <w:rFonts w:cs="Times New Roman"/>
      <w:color w:val="0000FF"/>
      <w:u w:val="single"/>
    </w:rPr>
  </w:style>
  <w:style w:type="character" w:customStyle="1" w:styleId="EncabezadoDirCar">
    <w:name w:val="EncabezadoDir Car"/>
    <w:basedOn w:val="EncabezadoCar"/>
    <w:link w:val="EncabezadoDir"/>
    <w:locked/>
    <w:rsid w:val="00FB2732"/>
    <w:rPr>
      <w:rFonts w:ascii="Times New Roman" w:hAnsi="Times New Roman" w:cs="Times New Roman"/>
      <w:sz w:val="14"/>
    </w:rPr>
  </w:style>
  <w:style w:type="character" w:customStyle="1" w:styleId="ListLabel1">
    <w:name w:val="ListLabel 1"/>
    <w:rPr>
      <w:rFonts w:cs="Times New Roman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407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A4072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4228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rsid w:val="00664228"/>
    <w:rPr>
      <w:b/>
      <w:bCs/>
    </w:rPr>
  </w:style>
  <w:style w:type="paragraph" w:customStyle="1" w:styleId="Encabezamiento">
    <w:name w:val="Encabezamiento"/>
    <w:basedOn w:val="Normal"/>
    <w:uiPriority w:val="99"/>
    <w:unhideWhenUsed/>
    <w:rsid w:val="00FB2732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nhideWhenUsed/>
    <w:rsid w:val="00FB2732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FirmaDir">
    <w:name w:val="FirmaDir"/>
    <w:basedOn w:val="Normal"/>
    <w:link w:val="FirmaDirCar"/>
    <w:qFormat/>
    <w:rsid w:val="00FB2732"/>
    <w:pPr>
      <w:tabs>
        <w:tab w:val="left" w:pos="6075"/>
      </w:tabs>
      <w:spacing w:after="0" w:line="240" w:lineRule="auto"/>
      <w:jc w:val="center"/>
    </w:pPr>
    <w:rPr>
      <w:rFonts w:ascii="Times New Roman" w:hAnsi="Times New Roman"/>
      <w:b/>
    </w:rPr>
  </w:style>
  <w:style w:type="paragraph" w:customStyle="1" w:styleId="EncabezadoDir">
    <w:name w:val="EncabezadoDir"/>
    <w:basedOn w:val="Encabezamiento"/>
    <w:link w:val="EncabezadoDirCar"/>
    <w:qFormat/>
    <w:rsid w:val="00FB2732"/>
    <w:pPr>
      <w:jc w:val="right"/>
    </w:pPr>
    <w:rPr>
      <w:rFonts w:ascii="Times New Roman" w:hAnsi="Times New Roman"/>
      <w:sz w:val="14"/>
    </w:rPr>
  </w:style>
  <w:style w:type="table" w:styleId="Tablaconcuadrcula">
    <w:name w:val="Table Grid"/>
    <w:basedOn w:val="Tablanormal"/>
    <w:uiPriority w:val="59"/>
    <w:rsid w:val="000A407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2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JLV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Paúl Baldeón</dc:creator>
  <cp:lastModifiedBy>Jorge Luis</cp:lastModifiedBy>
  <cp:revision>2</cp:revision>
  <dcterms:created xsi:type="dcterms:W3CDTF">2015-01-07T14:51:00Z</dcterms:created>
  <dcterms:modified xsi:type="dcterms:W3CDTF">2015-01-07T14:51:00Z</dcterms:modified>
  <dc:language>es-EC</dc:language>
</cp:coreProperties>
</file>