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55E2" w14:textId="77777777" w:rsidR="005B7A3E" w:rsidRDefault="005B7A3E">
      <w:pPr>
        <w:spacing w:after="0" w:line="240" w:lineRule="auto"/>
        <w:ind w:left="3540"/>
        <w:contextualSpacing/>
        <w:rPr>
          <w:rFonts w:ascii="Times New Roman" w:hAnsi="Times New Roman"/>
          <w:b/>
          <w:spacing w:val="5"/>
          <w:sz w:val="24"/>
          <w:szCs w:val="52"/>
        </w:rPr>
      </w:pPr>
    </w:p>
    <w:p w14:paraId="1E977A39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_NUMERO_</w:t>
      </w:r>
    </w:p>
    <w:p w14:paraId="34389C3F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08/07/2017</w:t>
      </w:r>
    </w:p>
    <w:p w14:paraId="7ACEF7EC" w14:textId="77777777" w:rsidR="005B7A3E" w:rsidRDefault="005B7A3E"/>
    <w:p w14:paraId="710A0D2C" w14:textId="77777777" w:rsidR="005B7A3E" w:rsidRDefault="00CF0747">
      <w:r>
        <w:t xml:space="preserve">Información de prueba Información de </w:t>
      </w:r>
      <w:commentRangeStart w:id="0"/>
      <w:r>
        <w:t>prueba</w:t>
      </w:r>
      <w:commentRangeEnd w:id="0"/>
      <w:r>
        <w:commentReference w:id="0"/>
      </w:r>
    </w:p>
    <w:p w14:paraId="29A83551" w14:textId="77777777" w:rsidR="005B7A3E" w:rsidRDefault="00CF0747">
      <w:r>
        <w:t>Información de prueba</w:t>
      </w:r>
    </w:p>
    <w:p w14:paraId="3512204B" w14:textId="77777777" w:rsidR="005B7A3E" w:rsidRDefault="00CF0747">
      <w:r>
        <w:t>Información de prueba</w:t>
      </w:r>
    </w:p>
    <w:p w14:paraId="136DBC1C" w14:textId="77777777" w:rsidR="005B7A3E" w:rsidRDefault="00CF0747">
      <w:r>
        <w:t>Información de prueba</w:t>
      </w:r>
    </w:p>
    <w:p w14:paraId="73D62FFF" w14:textId="77777777" w:rsidR="005B7A3E" w:rsidRDefault="00CF0747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27F3325" wp14:editId="74D9FF16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FC41D2" w14:textId="77777777" w:rsidR="005B7A3E" w:rsidRDefault="005B7A3E"/>
    <w:p w14:paraId="3A75FC9E" w14:textId="77777777" w:rsidR="005B7A3E" w:rsidRDefault="005B7A3E"/>
    <w:p w14:paraId="5B68FF74" w14:textId="77777777" w:rsidR="005B7A3E" w:rsidRDefault="005B7A3E"/>
    <w:p w14:paraId="661CFEF9" w14:textId="77777777" w:rsidR="005B7A3E" w:rsidRDefault="005B7A3E"/>
    <w:p w14:paraId="016E7DA3" w14:textId="77777777" w:rsidR="005B7A3E" w:rsidRDefault="005B7A3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95"/>
        <w:gridCol w:w="1794"/>
        <w:gridCol w:w="1797"/>
        <w:gridCol w:w="1794"/>
        <w:gridCol w:w="1798"/>
      </w:tblGrid>
      <w:tr w:rsidR="005B7A3E" w14:paraId="7828A73A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68E44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1C7515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C49CAF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B8C9D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0E2EDC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Plazo</w:t>
            </w:r>
          </w:p>
        </w:tc>
      </w:tr>
      <w:tr w:rsidR="005B7A3E" w14:paraId="3DB2A9E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A45F32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4D636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A8F50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58C4A8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D3DA4" w14:textId="77777777" w:rsidR="005B7A3E" w:rsidRDefault="00CF0747">
            <w:pPr>
              <w:spacing w:after="0"/>
            </w:pPr>
            <w:r>
              <w:t>5</w:t>
            </w:r>
          </w:p>
        </w:tc>
      </w:tr>
      <w:tr w:rsidR="005B7A3E" w14:paraId="6DD17DA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2CB6FF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75115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26A24D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2D3546" w14:textId="77777777" w:rsidR="005B7A3E" w:rsidRDefault="00CF0747">
            <w:pPr>
              <w:spacing w:after="0"/>
            </w:pPr>
            <w:r>
              <w:t>Baja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174FB" w14:textId="77777777" w:rsidR="005B7A3E" w:rsidRDefault="00CF0747">
            <w:pPr>
              <w:spacing w:after="0"/>
            </w:pPr>
            <w:r>
              <w:t>4</w:t>
            </w:r>
          </w:p>
        </w:tc>
      </w:tr>
      <w:tr w:rsidR="005B7A3E" w14:paraId="1AD97E0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CE398D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28D98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7EE2FA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653BB" w14:textId="77777777" w:rsidR="005B7A3E" w:rsidRDefault="00CF0747">
            <w:pPr>
              <w:spacing w:after="0"/>
            </w:pPr>
            <w:r>
              <w:t>Media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570EA5" w14:textId="77777777" w:rsidR="005B7A3E" w:rsidRDefault="00CF0747">
            <w:pPr>
              <w:spacing w:after="0"/>
            </w:pPr>
            <w:r>
              <w:t>6</w:t>
            </w:r>
          </w:p>
        </w:tc>
      </w:tr>
      <w:tr w:rsidR="005B7A3E" w14:paraId="7298C292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C47ADB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A9F2C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D2D618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6C137C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3461CD" w14:textId="77777777" w:rsidR="005B7A3E" w:rsidRDefault="00CF0747">
            <w:pPr>
              <w:spacing w:after="0"/>
            </w:pPr>
            <w:r>
              <w:t>7</w:t>
            </w:r>
          </w:p>
        </w:tc>
      </w:tr>
    </w:tbl>
    <w:p w14:paraId="696D57B8" w14:textId="77777777" w:rsidR="005B7A3E" w:rsidRDefault="005B7A3E"/>
    <w:p w14:paraId="22CB1147" w14:textId="77777777" w:rsidR="005B7A3E" w:rsidRDefault="005B7A3E"/>
    <w:p w14:paraId="636285B1" w14:textId="77777777" w:rsidR="005B7A3E" w:rsidRDefault="00CF0747">
      <w:r>
        <w:t xml:space="preserve">Información de prueba Información de prueba Información de prueba Información de prueba </w:t>
      </w:r>
      <w:ins w:id="1" w:author="Paúl Baldeón" w:date="2013-04-22T17:04:00Z">
        <w:r>
          <w:t>Aumentar la frase siguiente</w:t>
        </w:r>
      </w:ins>
    </w:p>
    <w:p w14:paraId="55AFBA48" w14:textId="77777777" w:rsidR="005B7A3E" w:rsidRDefault="00CF0747">
      <w:r>
        <w:t>Información de prueba Información de prueba</w:t>
      </w:r>
      <w:bookmarkStart w:id="2" w:name="_GoBack"/>
      <w:bookmarkEnd w:id="2"/>
    </w:p>
    <w:p w14:paraId="518A33F9" w14:textId="77777777" w:rsidR="005B7A3E" w:rsidRDefault="00CF0747">
      <w:del w:id="3" w:author="Paúl Baldeón" w:date="2013-04-22T17:04:00Z">
        <w:r>
          <w:delText>Información de prueba</w:delText>
        </w:r>
      </w:del>
    </w:p>
    <w:p w14:paraId="3DF8ACCD" w14:textId="77777777" w:rsidR="005B7A3E" w:rsidRDefault="00CF0747">
      <w:r>
        <w:lastRenderedPageBreak/>
        <w:t xml:space="preserve">Información </w:t>
      </w:r>
      <w:r>
        <w:t>de prueba</w:t>
      </w:r>
    </w:p>
    <w:p w14:paraId="080A0A0B" w14:textId="77777777" w:rsidR="005B7A3E" w:rsidRDefault="00CF0747">
      <w:r>
        <w:t>Información de prueba</w:t>
      </w:r>
    </w:p>
    <w:p w14:paraId="04300C1C" w14:textId="77777777" w:rsidR="005B7A3E" w:rsidRDefault="00CF0747">
      <w:r>
        <w:t xml:space="preserve"> Información de prueba Información de prueba Información de prueba Información de prueba</w:t>
      </w:r>
    </w:p>
    <w:p w14:paraId="424D45EB" w14:textId="77777777" w:rsidR="005B7A3E" w:rsidRDefault="00CF0747">
      <w:r>
        <w:t>Información de prueba Información de prueba</w:t>
      </w:r>
    </w:p>
    <w:p w14:paraId="2980279B" w14:textId="77777777" w:rsidR="005B7A3E" w:rsidRDefault="00CF0747">
      <w:r>
        <w:t>Información de prueba</w:t>
      </w:r>
    </w:p>
    <w:p w14:paraId="347C39FB" w14:textId="77777777" w:rsidR="005B7A3E" w:rsidRDefault="00CF0747">
      <w:r>
        <w:t xml:space="preserve"> Información de prueba Información de </w:t>
      </w:r>
      <w:commentRangeStart w:id="4"/>
      <w:r>
        <w:t>prueba</w:t>
      </w:r>
      <w:commentRangeEnd w:id="4"/>
      <w:r>
        <w:commentReference w:id="4"/>
      </w:r>
      <w:r>
        <w:t xml:space="preserve"> Información de prueba</w:t>
      </w:r>
      <w:r>
        <w:t xml:space="preserve"> Información de prueba</w:t>
      </w:r>
    </w:p>
    <w:p w14:paraId="1CC90F67" w14:textId="77777777" w:rsidR="005B7A3E" w:rsidRDefault="005B7A3E"/>
    <w:p w14:paraId="6860A540" w14:textId="77777777" w:rsidR="005B7A3E" w:rsidRDefault="005B7A3E"/>
    <w:p w14:paraId="5EB0895A" w14:textId="77777777" w:rsidR="005B7A3E" w:rsidRDefault="005B7A3E"/>
    <w:p w14:paraId="35921A43" w14:textId="77777777" w:rsidR="005B7A3E" w:rsidRDefault="005B7A3E"/>
    <w:p w14:paraId="41064AA4" w14:textId="77777777" w:rsidR="005B7A3E" w:rsidRDefault="005B7A3E"/>
    <w:p w14:paraId="296A484D" w14:textId="77777777" w:rsidR="005B7A3E" w:rsidRDefault="005B7A3E"/>
    <w:p w14:paraId="6D6479D4" w14:textId="77777777" w:rsidR="005B7A3E" w:rsidRDefault="005B7A3E"/>
    <w:p w14:paraId="42A29B46" w14:textId="77777777" w:rsidR="005B7A3E" w:rsidRDefault="005B7A3E"/>
    <w:p w14:paraId="732B9D93" w14:textId="77777777" w:rsidR="005B7A3E" w:rsidRDefault="005B7A3E"/>
    <w:p w14:paraId="6B4905BD" w14:textId="77777777" w:rsidR="005B7A3E" w:rsidRDefault="005B7A3E"/>
    <w:p w14:paraId="6B6E0EE1" w14:textId="77777777" w:rsidR="005B7A3E" w:rsidRDefault="005B7A3E"/>
    <w:p w14:paraId="783DCB3D" w14:textId="77777777" w:rsidR="005B7A3E" w:rsidRDefault="005B7A3E"/>
    <w:p w14:paraId="75AAECF3" w14:textId="77777777" w:rsidR="005B7A3E" w:rsidRDefault="00CF074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 w14:paraId="395127FB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9778BD7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A3CB821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0670C21A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2ED31984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7386AE06" w14:textId="77777777" w:rsidR="005B7A3E" w:rsidRDefault="00CF074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 w14:paraId="10CF0A8D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 w14:paraId="71D48C20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 w14:paraId="02109DB7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 w:rsidR="005B7A3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úl Baldeón" w:date="2013-04-22T17:04:00Z" w:initials="PB">
    <w:p w14:paraId="7C422C51" w14:textId="77777777" w:rsidR="005B7A3E" w:rsidRDefault="00CF0747">
      <w:r>
        <w:t>Revisar documento</w:t>
      </w:r>
    </w:p>
    <w:p w14:paraId="11AB1C8F" w14:textId="77777777" w:rsidR="005B7A3E" w:rsidRDefault="005B7A3E"/>
  </w:comment>
  <w:comment w:id="4" w:author="Paúl Baldeón" w:date="2013-04-22T16:51:00Z" w:initials="PB">
    <w:p w14:paraId="6C735A9C" w14:textId="77777777" w:rsidR="005B7A3E" w:rsidRDefault="00CF0747">
      <w:r>
        <w:t xml:space="preserve">Cambiar </w:t>
      </w:r>
    </w:p>
    <w:p w14:paraId="20680983" w14:textId="77777777" w:rsidR="005B7A3E" w:rsidRDefault="005B7A3E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AB1C8F" w15:done="0"/>
  <w15:commentEx w15:paraId="20680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D92A1" w14:textId="77777777" w:rsidR="00000000" w:rsidRDefault="00CF0747">
      <w:pPr>
        <w:spacing w:after="0" w:line="240" w:lineRule="auto"/>
      </w:pPr>
      <w:r>
        <w:separator/>
      </w:r>
    </w:p>
  </w:endnote>
  <w:endnote w:type="continuationSeparator" w:id="0">
    <w:p w14:paraId="000EC86C" w14:textId="77777777" w:rsidR="00000000" w:rsidRDefault="00CF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03D10" w14:textId="77777777" w:rsidR="00CF0747" w:rsidRDefault="00CF0747" w:rsidP="00CF0747">
    <w:pPr>
      <w:pStyle w:val="Piedepgina"/>
    </w:pPr>
    <w:r>
      <w:t xml:space="preserve">1722551049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E32D835" wp14:editId="2F9D63FD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100" cy="6661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66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3383B3" w14:textId="77777777" w:rsidR="005B7A3E" w:rsidRPr="00CF0747" w:rsidRDefault="005B7A3E" w:rsidP="00CF0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ECA28" w14:textId="77777777" w:rsidR="00000000" w:rsidRDefault="00CF0747">
      <w:pPr>
        <w:spacing w:after="0" w:line="240" w:lineRule="auto"/>
      </w:pPr>
      <w:r>
        <w:separator/>
      </w:r>
    </w:p>
  </w:footnote>
  <w:footnote w:type="continuationSeparator" w:id="0">
    <w:p w14:paraId="0AF34EDC" w14:textId="77777777" w:rsidR="00000000" w:rsidRDefault="00CF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CBE5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3CB4F8B8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05B66D3C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428947BA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27917580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12557B8E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7471B812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4B91"/>
    <w:multiLevelType w:val="multilevel"/>
    <w:tmpl w:val="607A82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295A63"/>
    <w:multiLevelType w:val="multilevel"/>
    <w:tmpl w:val="C0287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5B7A3E"/>
    <w:rsid w:val="00C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844875"/>
  <w15:docId w15:val="{35CB494A-966A-4B18-88C0-C913419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A407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64228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64228"/>
    <w:rPr>
      <w:rFonts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64228"/>
    <w:rPr>
      <w:rFonts w:cs="Times New Roman"/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B2732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B2732"/>
    <w:rPr>
      <w:rFonts w:cs="Times New Roman"/>
    </w:rPr>
  </w:style>
  <w:style w:type="character" w:customStyle="1" w:styleId="FirmaDirCar">
    <w:name w:val="FirmaDir Car"/>
    <w:basedOn w:val="Fuentedeprrafopredeter"/>
    <w:link w:val="FirmaDir"/>
    <w:locked/>
    <w:rsid w:val="00FB2732"/>
    <w:rPr>
      <w:rFonts w:ascii="Times New Roman" w:hAnsi="Times New Roman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FB2732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FB2732"/>
    <w:rPr>
      <w:rFonts w:ascii="Times New Roman" w:hAnsi="Times New Roman" w:cs="Times New Roman"/>
      <w:sz w:val="14"/>
    </w:rPr>
  </w:style>
  <w:style w:type="character" w:customStyle="1" w:styleId="ListLabel1">
    <w:name w:val="ListLabel 1"/>
    <w:rPr>
      <w:rFonts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0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407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228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664228"/>
    <w:rPr>
      <w:b/>
      <w:bCs/>
    </w:rPr>
  </w:style>
  <w:style w:type="paragraph" w:customStyle="1" w:styleId="Encabezamiento">
    <w:name w:val="Encabezamiento"/>
    <w:basedOn w:val="Normal"/>
    <w:uiPriority w:val="99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irmaDir">
    <w:name w:val="FirmaDir"/>
    <w:basedOn w:val="Normal"/>
    <w:link w:val="FirmaDirCar"/>
    <w:qFormat/>
    <w:rsid w:val="00FB2732"/>
    <w:pPr>
      <w:tabs>
        <w:tab w:val="left" w:pos="6075"/>
      </w:tabs>
      <w:spacing w:after="0" w:line="240" w:lineRule="auto"/>
      <w:jc w:val="center"/>
    </w:pPr>
    <w:rPr>
      <w:rFonts w:ascii="Times New Roman" w:hAnsi="Times New Roman"/>
      <w:b/>
    </w:rPr>
  </w:style>
  <w:style w:type="paragraph" w:customStyle="1" w:styleId="EncabezadoDir">
    <w:name w:val="EncabezadoDir"/>
    <w:basedOn w:val="Encabezamiento"/>
    <w:link w:val="EncabezadoDirCar"/>
    <w:qFormat/>
    <w:rsid w:val="00FB2732"/>
    <w:pPr>
      <w:jc w:val="right"/>
    </w:pPr>
    <w:rPr>
      <w:rFonts w:ascii="Times New Roman" w:hAnsi="Times New Roman"/>
      <w:sz w:val="14"/>
    </w:rPr>
  </w:style>
  <w:style w:type="table" w:styleId="Tablaconcuadrcula">
    <w:name w:val="Table Grid"/>
    <w:basedOn w:val="Tablanormal"/>
    <w:uiPriority w:val="59"/>
    <w:rsid w:val="000A40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Jorge Luis</cp:lastModifiedBy>
  <cp:revision>2</cp:revision>
  <dcterms:created xsi:type="dcterms:W3CDTF">2015-01-07T14:51:00Z</dcterms:created>
  <dcterms:modified xsi:type="dcterms:W3CDTF">2015-01-07T14:51:00Z</dcterms:modified>
  <dc:language>es-EC</dc:language>
</cp:coreProperties>
</file>