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03/09/2015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1713335188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