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09/11/2016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95"/>
        <w:gridCol w:w="1794"/>
        <w:gridCol w:w="1797"/>
        <w:gridCol w:w="1794"/>
        <w:gridCol w:w="1798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  <w:bookmarkStart w:id="2" w:name="_GoBack"/>
      <w:bookmarkEnd w:id="2"/>
    </w:p>
    <w:p w14:paraId="518A33F9" w14:textId="77777777" w:rsidR="005B7A3E" w:rsidRDefault="00CF0747">
      <w:del w:id="3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 xml:space="preserve">Información </w:t>
      </w:r>
      <w:r>
        <w:t>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4"/>
      <w:r>
        <w:t>prueba</w:t>
      </w:r>
      <w:commentRangeEnd w:id="4"/>
      <w:r>
        <w:commentReference w:id="4"/>
      </w:r>
      <w:r>
        <w:t xml:space="preserve"> Información de prueba</w:t>
      </w:r>
      <w:r>
        <w:t xml:space="preserve"> Información de prueba</w:t>
      </w:r>
    </w:p>
    <w:p w14:paraId="1CC90F67" w14:textId="77777777" w:rsidR="005B7A3E" w:rsidRDefault="005B7A3E"/>
    <w:p w14:paraId="6860A540" w14:textId="77777777" w:rsidR="005B7A3E" w:rsidRDefault="005B7A3E"/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4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D92A1" w14:textId="77777777" w:rsidR="00000000" w:rsidRDefault="00CF0747">
      <w:pPr>
        <w:spacing w:after="0" w:line="240" w:lineRule="auto"/>
      </w:pPr>
      <w:r>
        <w:separator/>
      </w:r>
    </w:p>
  </w:endnote>
  <w:endnote w:type="continuationSeparator" w:id="0">
    <w:p w14:paraId="000EC86C" w14:textId="77777777" w:rsidR="00000000" w:rsidRDefault="00CF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ECA28" w14:textId="77777777" w:rsidR="00000000" w:rsidRDefault="00CF0747">
      <w:pPr>
        <w:spacing w:after="0" w:line="240" w:lineRule="auto"/>
      </w:pPr>
      <w:r>
        <w:separator/>
      </w:r>
    </w:p>
  </w:footnote>
  <w:footnote w:type="continuationSeparator" w:id="0">
    <w:p w14:paraId="0AF34EDC" w14:textId="77777777" w:rsidR="00000000" w:rsidRDefault="00CF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5B7A3E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Jorge Luis</cp:lastModifiedBy>
  <cp:revision>2</cp:revision>
  <dcterms:created xsi:type="dcterms:W3CDTF">2015-01-07T14:51:00Z</dcterms:created>
  <dcterms:modified xsi:type="dcterms:W3CDTF">2015-01-07T14:51:00Z</dcterms:modified>
  <dc:language>es-EC</dc:language>
</cp:coreProperties>
</file>