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ind w:left="3540" w:right="0" w:hanging="0"/>
        <w:contextualSpacing/>
        <w:rPr>
          <w:rFonts w:cs="" w:ascii="Times New Roman" w:hAnsi="Times New Roman"/>
          <w:b/>
          <w:spacing w:val="5"/>
          <w:sz w:val="24"/>
          <w:szCs w:val="52"/>
        </w:rPr>
      </w:pPr>
      <w:bookmarkStart w:id="0" w:name="_GoBack"/>
      <w:bookmarkStart w:id="1" w:name="_GoBack"/>
      <w:bookmarkEnd w:id="1"/>
      <w:r>
        <w:rPr>
          <w:rFonts w:cs="" w:ascii="Times New Roman" w:hAnsi="Times New Roman"/>
          <w:b/>
          <w:spacing w:val="5"/>
          <w:sz w:val="24"/>
          <w:szCs w:val="5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_NUMERO_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_FECHA_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Información de prueba Información de </w:t>
      </w:r>
      <w:commentRangeStart w:id="0"/>
      <w:r>
        <w:rPr/>
        <w:t>prueba</w:t>
      </w:r>
      <w:commentRangeEnd w:id="0"/>
      <w:r>
        <w:rPr/>
      </w:r>
      <w:r>
        <w:rPr/>
        <w:commentReference w:id="0"/>
      </w:r>
    </w:p>
    <w:p>
      <w:pPr>
        <w:pStyle w:val="Normal"/>
        <w:rPr/>
      </w:pPr>
      <w:r>
        <w:rPr/>
        <w:t>Información de prueba</w:t>
      </w:r>
    </w:p>
    <w:p>
      <w:pPr>
        <w:pStyle w:val="Normal"/>
        <w:rPr/>
      </w:pPr>
      <w:r>
        <w:rPr/>
        <w:t>Información de prueba</w:t>
      </w:r>
    </w:p>
    <w:p>
      <w:pPr>
        <w:pStyle w:val="Normal"/>
        <w:rPr/>
      </w:pPr>
      <w:r>
        <w:rPr/>
        <w:t>Información de prueba</w:t>
      </w:r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1672590</wp:posOffset>
            </wp:positionH>
            <wp:positionV relativeFrom="paragraph">
              <wp:posOffset>69850</wp:posOffset>
            </wp:positionV>
            <wp:extent cx="2228850" cy="167132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794"/>
        <w:gridCol w:w="1797"/>
        <w:gridCol w:w="1794"/>
        <w:gridCol w:w="1798"/>
      </w:tblGrid>
      <w:tr>
        <w:trPr>
          <w:cantSplit w:val="false"/>
        </w:trPr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Número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Nombre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Descripción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Prioridad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Plazo</w:t>
            </w:r>
          </w:p>
        </w:tc>
      </w:tr>
      <w:tr>
        <w:trPr>
          <w:cantSplit w:val="false"/>
        </w:trPr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>
        <w:trPr>
          <w:cantSplit w:val="false"/>
        </w:trPr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Baja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>
        <w:trPr>
          <w:cantSplit w:val="false"/>
        </w:trPr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Media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>
        <w:trPr>
          <w:cantSplit w:val="false"/>
        </w:trPr>
        <w:tc>
          <w:tcPr>
            <w:tcW w:w="1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Paul</w:t>
            </w:r>
          </w:p>
        </w:tc>
        <w:tc>
          <w:tcPr>
            <w:tcW w:w="1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Trabajo de prueba</w:t>
            </w:r>
          </w:p>
        </w:tc>
        <w:tc>
          <w:tcPr>
            <w:tcW w:w="1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Alta</w:t>
            </w:r>
          </w:p>
        </w:tc>
        <w:tc>
          <w:tcPr>
            <w:tcW w:w="1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Información de prueba Información de prueba Información de prueba Información de prueba </w:t>
      </w:r>
      <w:ins w:id="0" w:author="Paúl Baldeón" w:date="2013-04-22T17:04:00Z">
        <w:r>
          <w:rPr/>
          <w:t>Aumentar la frase siguiente</w:t>
        </w:r>
      </w:ins>
    </w:p>
    <w:p>
      <w:pPr>
        <w:pStyle w:val="Normal"/>
        <w:rPr/>
      </w:pPr>
      <w:r>
        <w:rPr/>
        <w:t>Información de prueba Información de prueba</w:t>
      </w:r>
    </w:p>
    <w:p>
      <w:pPr>
        <w:pStyle w:val="Normal"/>
        <w:rPr/>
      </w:pPr>
      <w:del w:id="1" w:author="Paúl Baldeón" w:date="2013-04-22T17:04:00Z">
        <w:r>
          <w:rPr/>
          <w:delText>Información de prueba</w:delText>
        </w:r>
      </w:del>
    </w:p>
    <w:p>
      <w:pPr>
        <w:pStyle w:val="Normal"/>
        <w:rPr/>
      </w:pPr>
      <w:r>
        <w:rPr/>
        <w:t>Información de prueba</w:t>
      </w:r>
    </w:p>
    <w:p>
      <w:pPr>
        <w:pStyle w:val="Normal"/>
        <w:rPr/>
      </w:pPr>
      <w:r>
        <w:rPr/>
        <w:t>Información de prueba</w:t>
      </w:r>
    </w:p>
    <w:p>
      <w:pPr>
        <w:pStyle w:val="Normal"/>
        <w:rPr/>
      </w:pPr>
      <w:r>
        <w:rPr/>
        <w:t xml:space="preserve"> </w:t>
      </w:r>
      <w:r>
        <w:rPr/>
        <w:t>Información de prueba Información de prueba Información de prueba Información de prueba</w:t>
      </w:r>
    </w:p>
    <w:p>
      <w:pPr>
        <w:pStyle w:val="Normal"/>
        <w:rPr/>
      </w:pPr>
      <w:r>
        <w:rPr/>
        <w:t>Información de prueba Información de prueba</w:t>
      </w:r>
    </w:p>
    <w:p>
      <w:pPr>
        <w:pStyle w:val="Normal"/>
        <w:rPr/>
      </w:pPr>
      <w:r>
        <w:rPr/>
        <w:t>Información de prueba</w:t>
      </w:r>
    </w:p>
    <w:p>
      <w:pPr>
        <w:pStyle w:val="Normal"/>
        <w:rPr/>
      </w:pPr>
      <w:r>
        <w:rPr/>
        <w:t xml:space="preserve"> </w:t>
      </w:r>
      <w:r>
        <w:rPr/>
        <w:t xml:space="preserve">Información de prueba Información de </w:t>
      </w:r>
      <w:commentRangeStart w:id="1"/>
      <w:r>
        <w:rPr/>
        <w:t>prueba</w:t>
      </w:r>
      <w:commentRangeEnd w:id="1"/>
      <w:r>
        <w:rPr/>
      </w:r>
      <w:r>
        <w:rPr/>
        <w:commentReference w:id="1"/>
      </w:r>
      <w:r>
        <w:rPr/>
        <w:t xml:space="preserve"> Información de prueba Información de prueba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Dado en Quito, D.M. #*FECHA COMPLETA*#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Ing. Diego Vizcaíno Cabezas</w:t>
      </w:r>
    </w:p>
    <w:p>
      <w:pPr>
        <w:pStyle w:val="Normal"/>
        <w:tabs>
          <w:tab w:val="left" w:pos="6075" w:leader="none"/>
        </w:tabs>
        <w:spacing w:lineRule="auto" w:line="240" w:before="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Director Ejecutivo de la Agencia</w:t>
      </w:r>
    </w:p>
    <w:p>
      <w:pPr>
        <w:pStyle w:val="Normal"/>
        <w:tabs>
          <w:tab w:val="left" w:pos="6075" w:leader="none"/>
        </w:tabs>
        <w:spacing w:lineRule="auto" w:line="240" w:before="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 Aseguramiento de la Calidad </w:t>
      </w:r>
    </w:p>
    <w:p>
      <w:pPr>
        <w:pStyle w:val="Normal"/>
        <w:tabs>
          <w:tab w:val="left" w:pos="6075" w:leader="none"/>
        </w:tabs>
        <w:spacing w:lineRule="auto" w:line="240" w:before="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del Agro - Agrocalidad</w:t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Paúl Baldeón" w:date="2013-04-22T17:04:00Z" w:initials="PB">
    <w:p>
      <w:r>
        <w:rPr/>
        <w:t>Revisar documento</w:t>
      </w:r>
    </w:p>
    <w:p>
      <w:r>
        <w:rPr/>
      </w:r>
    </w:p>
  </w:comment>
  <w:comment w:id="1" w:author="Paúl Baldeón" w:date="2013-04-22T16:51:00Z" w:initials="PB">
    <w:p>
      <w:r>
        <w:rPr/>
        <w:t xml:space="preserve">Cambiar 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rPr>
        <w:rFonts w:ascii="Times New Roman" w:hAnsi="Times New Roman"/>
      </w:rPr>
    </w:pPr>
    <w:r>
      <w:rPr>
        <w:rFonts w:ascii="Times New Roman" w:hAnsi="Times New Roman"/>
      </w:rPr>
      <w:t>_Autor_</w:t>
      <w:tab/>
    </w:r>
    <w:r>
      <w:rPr>
        <w:rFonts w:ascii="Times New Roman" w:hAnsi="Times New Roman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>
        <w:rFonts w:ascii="Times New Roman" w:hAnsi="Times New Roman"/>
        <w:sz w:val="14"/>
        <w:szCs w:val="14"/>
      </w:rPr>
    </w:pPr>
    <w:r>
      <w:rPr>
        <w:rFonts w:ascii="Times New Roman" w:hAnsi="Times New Roman"/>
        <w:sz w:val="14"/>
        <w:szCs w:val="14"/>
      </w:rPr>
    </w:r>
  </w:p>
  <w:p>
    <w:pPr>
      <w:pStyle w:val="Encabezamiento"/>
      <w:jc w:val="right"/>
      <w:rPr>
        <w:rFonts w:ascii="Times New Roman" w:hAnsi="Times New Roman"/>
        <w:sz w:val="14"/>
        <w:szCs w:val="14"/>
      </w:rPr>
    </w:pPr>
    <w:r>
      <w:rPr>
        <w:rFonts w:ascii="Times New Roman" w:hAnsi="Times New Roman"/>
        <w:sz w:val="14"/>
        <w:szCs w:val="14"/>
      </w:rPr>
    </w:r>
  </w:p>
  <w:p>
    <w:pPr>
      <w:pStyle w:val="Encabezamiento"/>
      <w:jc w:val="right"/>
      <w:rPr>
        <w:rFonts w:ascii="Times New Roman" w:hAnsi="Times New Roman"/>
        <w:sz w:val="14"/>
        <w:szCs w:val="14"/>
      </w:rPr>
    </w:pPr>
    <w:r>
      <w:rPr>
        <w:rFonts w:ascii="Times New Roman" w:hAnsi="Times New Roman"/>
        <w:sz w:val="14"/>
        <w:szCs w:val="14"/>
      </w:rPr>
    </w:r>
  </w:p>
  <w:p>
    <w:pPr>
      <w:pStyle w:val="Encabezamiento"/>
      <w:jc w:val="right"/>
      <w:rPr>
        <w:rFonts w:ascii="Times New Roman" w:hAnsi="Times New Roman"/>
        <w:sz w:val="14"/>
        <w:szCs w:val="14"/>
      </w:rPr>
    </w:pPr>
    <w:r>
      <w:rPr>
        <w:rFonts w:ascii="Times New Roman" w:hAnsi="Times New Roman"/>
        <w:sz w:val="14"/>
        <w:szCs w:val="14"/>
      </w:rPr>
    </w:r>
  </w:p>
  <w:p>
    <w:pPr>
      <w:pStyle w:val="Encabezamiento"/>
      <w:jc w:val="right"/>
      <w:rPr>
        <w:rFonts w:ascii="Times New Roman" w:hAnsi="Times New Roman"/>
        <w:sz w:val="14"/>
        <w:szCs w:val="14"/>
      </w:rPr>
    </w:pPr>
    <w:r>
      <w:rPr>
        <w:rFonts w:ascii="Times New Roman" w:hAnsi="Times New Roman"/>
        <w:sz w:val="14"/>
        <w:szCs w:val="14"/>
      </w:rPr>
    </w:r>
  </w:p>
  <w:p>
    <w:pPr>
      <w:pStyle w:val="Encabezamiento"/>
      <w:jc w:val="right"/>
      <w:rPr>
        <w:rFonts w:ascii="Times New Roman" w:hAnsi="Times New Roman"/>
        <w:sz w:val="14"/>
        <w:szCs w:val="14"/>
      </w:rPr>
    </w:pPr>
    <w:r>
      <w:rPr>
        <w:rFonts w:ascii="Times New Roman" w:hAnsi="Times New Roman"/>
        <w:sz w:val="14"/>
        <w:szCs w:val="14"/>
      </w:rPr>
    </w:r>
  </w:p>
  <w:p>
    <w:pPr>
      <w:pStyle w:val="Encabezamiento"/>
      <w:jc w:val="right"/>
      <w:rPr>
        <w:rFonts w:ascii="Times New Roman" w:hAnsi="Times New Roman"/>
        <w:sz w:val="14"/>
        <w:szCs w:val="14"/>
      </w:rPr>
    </w:pPr>
    <w:r>
      <w:rPr>
        <w:rFonts w:ascii="Times New Roman" w:hAnsi="Times New Roman"/>
        <w:sz w:val="14"/>
        <w:szCs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cs="Times New Roman" w:ascii="Calibri" w:hAnsi="Calibri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uiPriority w:val="99"/>
    <w:semiHidden/>
    <w:link w:val="Textodeglobo"/>
    <w:locked/>
    <w:rsid w:val="000a4072"/>
    <w:basedOn w:val="DefaultParagraphFont"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unhideWhenUsed/>
    <w:rsid w:val="00664228"/>
    <w:basedOn w:val="DefaultParagraphFont"/>
    <w:rPr>
      <w:rFonts w:cs="Times New Roman"/>
      <w:sz w:val="16"/>
      <w:szCs w:val="16"/>
    </w:rPr>
  </w:style>
  <w:style w:type="character" w:styleId="TextocomentarioCar" w:customStyle="1">
    <w:name w:val="Texto comentario Car"/>
    <w:uiPriority w:val="99"/>
    <w:semiHidden/>
    <w:link w:val="Textocomentario"/>
    <w:locked/>
    <w:rsid w:val="00664228"/>
    <w:basedOn w:val="DefaultParagraphFont"/>
    <w:rPr>
      <w:rFonts w:cs="Times New Roman"/>
      <w:sz w:val="20"/>
      <w:szCs w:val="20"/>
    </w:rPr>
  </w:style>
  <w:style w:type="character" w:styleId="AsuntodelcomentarioCar" w:customStyle="1">
    <w:name w:val="Asunto del comentario Car"/>
    <w:uiPriority w:val="99"/>
    <w:semiHidden/>
    <w:link w:val="Asuntodelcomentario"/>
    <w:locked/>
    <w:rsid w:val="00664228"/>
    <w:basedOn w:val="TextocomentarioCar"/>
    <w:rPr>
      <w:rFonts w:cs="Times New Roman"/>
      <w:b/>
      <w:bCs/>
      <w:sz w:val="20"/>
      <w:szCs w:val="20"/>
    </w:rPr>
  </w:style>
  <w:style w:type="character" w:styleId="EncabezadoCar" w:customStyle="1">
    <w:name w:val="Encabezado Car"/>
    <w:uiPriority w:val="99"/>
    <w:link w:val="Encabezado"/>
    <w:locked/>
    <w:rsid w:val="00fb2732"/>
    <w:basedOn w:val="DefaultParagraphFont"/>
    <w:rPr>
      <w:rFonts w:cs="Times New Roman"/>
    </w:rPr>
  </w:style>
  <w:style w:type="character" w:styleId="PiedepginaCar" w:customStyle="1">
    <w:name w:val="Pie de página Car"/>
    <w:uiPriority w:val="99"/>
    <w:link w:val="Piedepgina"/>
    <w:locked/>
    <w:rsid w:val="00fb2732"/>
    <w:basedOn w:val="DefaultParagraphFont"/>
    <w:rPr>
      <w:rFonts w:cs="Times New Roman"/>
    </w:rPr>
  </w:style>
  <w:style w:type="character" w:styleId="FirmaDirCar" w:customStyle="1">
    <w:name w:val="FirmaDir Car"/>
    <w:link w:val="FirmaDir"/>
    <w:locked/>
    <w:rsid w:val="00fb2732"/>
    <w:basedOn w:val="DefaultParagraphFont"/>
    <w:rPr>
      <w:rFonts w:ascii="Times New Roman" w:hAnsi="Times New Roman" w:cs="Times New Roman"/>
      <w:b/>
    </w:rPr>
  </w:style>
  <w:style w:type="character" w:styleId="EnlacedeInternet">
    <w:name w:val="Enlace de Internet"/>
    <w:uiPriority w:val="99"/>
    <w:unhideWhenUsed/>
    <w:rsid w:val="00fb2732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fb2732"/>
    <w:basedOn w:val="EncabezadoCar"/>
    <w:rPr>
      <w:rFonts w:ascii="Times New Roman" w:hAnsi="Times New Roman" w:cs="Times New Roman"/>
      <w:sz w:val="14"/>
    </w:rPr>
  </w:style>
  <w:style w:type="character" w:styleId="ListLabel1">
    <w:name w:val="ListLabel 1"/>
    <w:rPr>
      <w:rFonts w:cs="Times New Roma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BalloonText">
    <w:name w:val="Balloon Text"/>
    <w:uiPriority w:val="99"/>
    <w:semiHidden/>
    <w:unhideWhenUsed/>
    <w:link w:val="TextodegloboCar"/>
    <w:rsid w:val="000a407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0a4072"/>
    <w:basedOn w:val="Normal"/>
    <w:pPr>
      <w:spacing w:before="0" w:after="200"/>
      <w:ind w:left="720" w:right="0" w:hanging="0"/>
      <w:contextualSpacing/>
    </w:pPr>
    <w:rPr/>
  </w:style>
  <w:style w:type="paragraph" w:styleId="Annotationtext">
    <w:name w:val="annotation text"/>
    <w:uiPriority w:val="99"/>
    <w:semiHidden/>
    <w:unhideWhenUsed/>
    <w:link w:val="TextocomentarioCar"/>
    <w:rsid w:val="00664228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AsuntodelcomentarioCar"/>
    <w:rsid w:val="00664228"/>
    <w:basedOn w:val="Annotationtext"/>
    <w:pPr/>
    <w:rPr>
      <w:b/>
      <w:bCs/>
    </w:rPr>
  </w:style>
  <w:style w:type="paragraph" w:styleId="Encabezamiento">
    <w:name w:val="Encabezamiento"/>
    <w:uiPriority w:val="99"/>
    <w:unhideWhenUsed/>
    <w:link w:val="EncabezadoCar"/>
    <w:rsid w:val="00fb2732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Pie de página"/>
    <w:uiPriority w:val="99"/>
    <w:unhideWhenUsed/>
    <w:link w:val="PiedepginaCar"/>
    <w:rsid w:val="00fb2732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irmaDir" w:customStyle="1">
    <w:name w:val="FirmaDir"/>
    <w:qFormat/>
    <w:link w:val="FirmaDirCar"/>
    <w:rsid w:val="00fb2732"/>
    <w:basedOn w:val="Normal"/>
    <w:pPr>
      <w:tabs>
        <w:tab w:val="left" w:pos="6075" w:leader="none"/>
      </w:tabs>
      <w:spacing w:lineRule="auto" w:line="240" w:before="0" w:after="0"/>
      <w:jc w:val="center"/>
    </w:pPr>
    <w:rPr>
      <w:rFonts w:ascii="Times New Roman" w:hAnsi="Times New Roman"/>
      <w:b/>
    </w:rPr>
  </w:style>
  <w:style w:type="paragraph" w:styleId="EncabezadoDir" w:customStyle="1">
    <w:name w:val="EncabezadoDir"/>
    <w:qFormat/>
    <w:link w:val="EncabezadoDirCar"/>
    <w:rsid w:val="00fb2732"/>
    <w:basedOn w:val="Encabezamiento"/>
    <w:pPr>
      <w:jc w:val="right"/>
    </w:pPr>
    <w:rPr>
      <w:rFonts w:ascii="Times New Roman" w:hAnsi="Times New Roman"/>
      <w:sz w:val="14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a4072"/>
    <w:pPr>
      <w:spacing w:line="240" w:lineRule="auto" w:after="0"/>
    </w:pPr>
    <w:rPr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2014-09-01T20:31:00Z</dcterms:created>
  <dc:creator>Paúl Baldeón</dc:creator>
  <dc:language>es-EC</dc:language>
  <cp:lastModifiedBy>Edison Ayala</cp:lastModifiedBy>
  <dcterms:modified xsi:type="dcterms:W3CDTF">2014-09-01T20:31:00Z</dcterms:modified>
  <cp:revision>2</cp:revision>
</cp:coreProperties>
</file>